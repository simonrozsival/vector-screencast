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1A47B" w14:textId="77777777" w:rsidR="00BB2046" w:rsidRDefault="00BB2046">
      <w:pPr>
        <w:pStyle w:val="line"/>
        <w:jc w:val="center"/>
        <w:rPr>
          <w:lang w:val="cs-CZ"/>
        </w:rPr>
      </w:pPr>
    </w:p>
    <w:p w14:paraId="6EFFDF38" w14:textId="77777777" w:rsidR="00BB2046" w:rsidRDefault="00BB2046">
      <w:pPr>
        <w:pStyle w:val="Nadpis"/>
        <w:spacing w:before="245" w:after="346"/>
        <w:jc w:val="center"/>
        <w:rPr>
          <w:sz w:val="52"/>
          <w:szCs w:val="52"/>
          <w:lang w:val="cs-CZ"/>
        </w:rPr>
      </w:pPr>
      <w:r>
        <w:rPr>
          <w:sz w:val="52"/>
          <w:szCs w:val="52"/>
          <w:lang w:val="cs-CZ"/>
        </w:rPr>
        <w:t>Specifikace softwarového díla</w:t>
      </w:r>
    </w:p>
    <w:p w14:paraId="69234DB2" w14:textId="77777777" w:rsidR="00BB2046" w:rsidRDefault="00BB2046">
      <w:pPr>
        <w:pStyle w:val="Nadpis"/>
        <w:spacing w:before="245" w:after="346"/>
        <w:jc w:val="center"/>
        <w:rPr>
          <w:sz w:val="40"/>
          <w:lang w:val="cs-CZ"/>
        </w:rPr>
      </w:pPr>
      <w:r>
        <w:rPr>
          <w:sz w:val="52"/>
          <w:szCs w:val="52"/>
          <w:lang w:val="cs-CZ"/>
        </w:rPr>
        <w:t>&amp;</w:t>
      </w:r>
      <w:r>
        <w:rPr>
          <w:sz w:val="52"/>
          <w:szCs w:val="52"/>
          <w:lang w:val="cs-CZ"/>
        </w:rPr>
        <w:br/>
        <w:t>Časový plán implementace</w:t>
      </w:r>
    </w:p>
    <w:p w14:paraId="0A68844D" w14:textId="77777777" w:rsidR="00BB2046" w:rsidRDefault="00BB2046">
      <w:pPr>
        <w:pStyle w:val="Nadpis"/>
        <w:spacing w:before="0" w:after="400"/>
        <w:jc w:val="center"/>
        <w:rPr>
          <w:i/>
          <w:lang w:val="cs-CZ"/>
        </w:rPr>
      </w:pPr>
      <w:r>
        <w:rPr>
          <w:sz w:val="40"/>
          <w:lang w:val="cs-CZ"/>
        </w:rPr>
        <w:t>pro</w:t>
      </w:r>
    </w:p>
    <w:p w14:paraId="66A84142" w14:textId="77777777" w:rsidR="00BB2046" w:rsidRDefault="00BB2046">
      <w:pPr>
        <w:pStyle w:val="Nadpis"/>
        <w:jc w:val="center"/>
        <w:rPr>
          <w:i/>
          <w:lang w:val="cs-CZ"/>
        </w:rPr>
      </w:pPr>
      <w:r>
        <w:rPr>
          <w:i/>
          <w:lang w:val="cs-CZ"/>
        </w:rPr>
        <w:t xml:space="preserve">Vektorový </w:t>
      </w:r>
      <w:proofErr w:type="spellStart"/>
      <w:r>
        <w:rPr>
          <w:i/>
          <w:lang w:val="cs-CZ"/>
        </w:rPr>
        <w:t>screencast</w:t>
      </w:r>
      <w:proofErr w:type="spellEnd"/>
    </w:p>
    <w:p w14:paraId="1D6A905B" w14:textId="744D7F8E" w:rsidR="00AB01D5" w:rsidRDefault="00AB01D5">
      <w:pPr>
        <w:pStyle w:val="ByLine"/>
        <w:jc w:val="center"/>
        <w:rPr>
          <w:ins w:id="0" w:author="Šimon Rozsíval" w:date="2014-05-01T23:50:00Z"/>
          <w:i/>
          <w:lang w:val="cs-CZ"/>
        </w:rPr>
      </w:pPr>
      <w:commentRangeStart w:id="1"/>
      <w:ins w:id="2" w:author="Šimon Rozsíval" w:date="2014-05-01T23:50:00Z">
        <w:r>
          <w:rPr>
            <w:i/>
            <w:highlight w:val="yellow"/>
            <w:lang w:val="cs-CZ"/>
          </w:rPr>
          <w:t xml:space="preserve">Přehrávání videa na internetu může být v určitých případech neefektivní. Výuková videa </w:t>
        </w:r>
        <w:proofErr w:type="spellStart"/>
        <w:r>
          <w:rPr>
            <w:i/>
            <w:highlight w:val="yellow"/>
            <w:lang w:val="cs-CZ"/>
          </w:rPr>
          <w:t>Khanovy</w:t>
        </w:r>
        <w:proofErr w:type="spellEnd"/>
        <w:r>
          <w:rPr>
            <w:i/>
            <w:highlight w:val="yellow"/>
            <w:lang w:val="cs-CZ"/>
          </w:rPr>
          <w:t xml:space="preserve"> školy </w:t>
        </w:r>
      </w:ins>
      <w:ins w:id="3" w:author="Šimon Rozsíval" w:date="2014-05-01T23:51:00Z">
        <w:r>
          <w:rPr>
            <w:i/>
            <w:highlight w:val="yellow"/>
            <w:lang w:val="cs-CZ"/>
          </w:rPr>
          <w:t xml:space="preserve">běžně </w:t>
        </w:r>
      </w:ins>
      <w:ins w:id="4" w:author="Šimon Rozsíval" w:date="2014-05-01T23:50:00Z">
        <w:r>
          <w:rPr>
            <w:i/>
            <w:highlight w:val="yellow"/>
            <w:lang w:val="cs-CZ"/>
          </w:rPr>
          <w:t>obsahují velké plochy prázdného</w:t>
        </w:r>
      </w:ins>
      <w:ins w:id="5" w:author="Šimon Rozsíval" w:date="2014-05-01T23:51:00Z">
        <w:r>
          <w:rPr>
            <w:i/>
            <w:highlight w:val="yellow"/>
            <w:lang w:val="cs-CZ"/>
          </w:rPr>
          <w:t xml:space="preserve"> prostoru tabule, na kterou jsou kresleny pouze barevné čáry. Výsledek navíc nelze bezztrátově </w:t>
        </w:r>
        <w:proofErr w:type="spellStart"/>
        <w:r>
          <w:rPr>
            <w:i/>
            <w:highlight w:val="yellow"/>
            <w:lang w:val="cs-CZ"/>
          </w:rPr>
          <w:t>škálovat</w:t>
        </w:r>
        <w:proofErr w:type="spellEnd"/>
        <w:r>
          <w:rPr>
            <w:i/>
            <w:highlight w:val="yellow"/>
            <w:lang w:val="cs-CZ"/>
          </w:rPr>
          <w:t>. Oba tyto nedostatky řeší záznam a přehrávání videa ve vektorech.</w:t>
        </w:r>
      </w:ins>
      <w:commentRangeEnd w:id="1"/>
      <w:r w:rsidR="00F3038E">
        <w:rPr>
          <w:rStyle w:val="CommentReference"/>
          <w:rFonts w:cs="Times"/>
          <w:b w:val="0"/>
          <w:kern w:val="0"/>
        </w:rPr>
        <w:commentReference w:id="1"/>
      </w:r>
    </w:p>
    <w:p w14:paraId="243B8E19" w14:textId="5BE50EF7" w:rsidR="00BB2046" w:rsidRDefault="00BB2046">
      <w:pPr>
        <w:pStyle w:val="ByLine"/>
        <w:jc w:val="center"/>
        <w:rPr>
          <w:i/>
          <w:lang w:val="cs-CZ"/>
        </w:rPr>
      </w:pPr>
      <w:r>
        <w:rPr>
          <w:i/>
          <w:lang w:val="cs-CZ"/>
        </w:rPr>
        <w:t>verze 0.</w:t>
      </w:r>
      <w:ins w:id="6" w:author="Simon Rozsival" w:date="2014-05-23T16:13:00Z">
        <w:r w:rsidR="006975B2">
          <w:rPr>
            <w:i/>
            <w:lang w:val="cs-CZ"/>
          </w:rPr>
          <w:t>3</w:t>
        </w:r>
      </w:ins>
      <w:r w:rsidR="00350D4E">
        <w:rPr>
          <w:i/>
          <w:lang w:val="cs-CZ"/>
        </w:rPr>
        <w:t>.</w:t>
      </w:r>
      <w:ins w:id="7" w:author="Simon Rozsival" w:date="2014-05-23T16:13:00Z">
        <w:r w:rsidR="003E06D6">
          <w:rPr>
            <w:i/>
            <w:lang w:val="cs-CZ"/>
          </w:rPr>
          <w:t>2</w:t>
        </w:r>
      </w:ins>
    </w:p>
    <w:p w14:paraId="1BC725A2" w14:textId="77777777" w:rsidR="00BB2046" w:rsidRDefault="00BB2046">
      <w:pPr>
        <w:pStyle w:val="ByLine"/>
        <w:jc w:val="center"/>
        <w:rPr>
          <w:i/>
          <w:lang w:val="cs-CZ"/>
        </w:rPr>
      </w:pPr>
      <w:r>
        <w:rPr>
          <w:i/>
          <w:lang w:val="cs-CZ"/>
        </w:rPr>
        <w:t>Šimon Rozsíval</w:t>
      </w:r>
    </w:p>
    <w:p w14:paraId="41FB7571" w14:textId="1093B6ED" w:rsidR="00BB2046" w:rsidRDefault="004C70F5">
      <w:pPr>
        <w:pStyle w:val="ByLine"/>
        <w:jc w:val="center"/>
        <w:rPr>
          <w:lang w:val="cs-CZ"/>
        </w:rPr>
        <w:sectPr w:rsidR="00BB2046">
          <w:footnotePr>
            <w:pos w:val="beneathText"/>
          </w:footnotePr>
          <w:pgSz w:w="12240" w:h="15840"/>
          <w:pgMar w:top="1440" w:right="1440" w:bottom="1440" w:left="1440" w:header="708" w:footer="720" w:gutter="0"/>
          <w:pgNumType w:fmt="lowerRoman" w:start="1"/>
          <w:cols w:space="708"/>
          <w:docGrid w:linePitch="360"/>
        </w:sectPr>
      </w:pPr>
      <w:ins w:id="8" w:author="Simon Rozsival" w:date="2014-06-01T20:05:00Z">
        <w:r>
          <w:rPr>
            <w:i/>
            <w:lang w:val="cs-CZ"/>
          </w:rPr>
          <w:t>1</w:t>
        </w:r>
      </w:ins>
      <w:r w:rsidR="00BB2046">
        <w:rPr>
          <w:i/>
          <w:lang w:val="cs-CZ"/>
        </w:rPr>
        <w:t>.</w:t>
      </w:r>
      <w:ins w:id="9" w:author="Simon Rozsival" w:date="2014-06-01T20:05:00Z">
        <w:r>
          <w:rPr>
            <w:i/>
            <w:lang w:val="cs-CZ"/>
          </w:rPr>
          <w:t xml:space="preserve"> 6</w:t>
        </w:r>
      </w:ins>
      <w:r w:rsidR="00BB2046">
        <w:rPr>
          <w:i/>
          <w:lang w:val="cs-CZ"/>
        </w:rPr>
        <w:t>. 2014</w:t>
      </w:r>
      <w:bookmarkStart w:id="10" w:name="_GoBack"/>
      <w:bookmarkEnd w:id="10"/>
    </w:p>
    <w:p w14:paraId="66D555BA" w14:textId="77777777" w:rsidR="00BB2046" w:rsidRDefault="00BB2046">
      <w:pPr>
        <w:pStyle w:val="TOCEntry"/>
        <w:sectPr w:rsidR="00BB204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2240" w:h="15840"/>
          <w:pgMar w:top="1440" w:right="1440" w:bottom="1440" w:left="1440" w:header="720" w:footer="720" w:gutter="0"/>
          <w:pgNumType w:fmt="lowerRoman"/>
          <w:cols w:space="708"/>
          <w:docGrid w:linePitch="360"/>
        </w:sectPr>
      </w:pPr>
      <w:r>
        <w:rPr>
          <w:lang w:val="cs-CZ"/>
        </w:rPr>
        <w:lastRenderedPageBreak/>
        <w:t>Obsah</w:t>
      </w:r>
    </w:p>
    <w:p w14:paraId="09B7BF62" w14:textId="77777777" w:rsidR="00F5502C" w:rsidRDefault="00BB2046">
      <w:pPr>
        <w:pStyle w:val="TOC1"/>
        <w:tabs>
          <w:tab w:val="left" w:pos="440"/>
        </w:tabs>
        <w:rPr>
          <w:ins w:id="11" w:author="Simon Rozsival" w:date="2014-05-25T19:29:00Z"/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ins w:id="12" w:author="Simon Rozsival" w:date="2014-05-25T19:29:00Z">
        <w:r w:rsidR="00F5502C" w:rsidRPr="00D7714F">
          <w:rPr>
            <w:rFonts w:cs="Times New Roman"/>
            <w:noProof/>
          </w:rPr>
          <w:t>1.</w:t>
        </w:r>
        <w:r w:rsidR="00F5502C">
          <w:rPr>
            <w:rFonts w:asciiTheme="minorHAnsi" w:eastAsiaTheme="minorEastAsia" w:hAnsiTheme="minorHAnsi" w:cstheme="minorBidi"/>
            <w:b w:val="0"/>
            <w:noProof/>
            <w:szCs w:val="24"/>
            <w:lang w:val="en-US" w:eastAsia="ja-JP"/>
          </w:rPr>
          <w:tab/>
        </w:r>
        <w:r w:rsidR="00F5502C" w:rsidRPr="00D7714F">
          <w:rPr>
            <w:rFonts w:cs="Times New Roman"/>
            <w:noProof/>
          </w:rPr>
          <w:t>Základní informace</w:t>
        </w:r>
        <w:r w:rsidR="00F5502C">
          <w:rPr>
            <w:noProof/>
          </w:rPr>
          <w:tab/>
        </w:r>
        <w:r w:rsidR="00F5502C">
          <w:rPr>
            <w:noProof/>
          </w:rPr>
          <w:fldChar w:fldCharType="begin"/>
        </w:r>
        <w:r w:rsidR="00F5502C">
          <w:rPr>
            <w:noProof/>
          </w:rPr>
          <w:instrText xml:space="preserve"> PAGEREF _Toc262665469 \h </w:instrText>
        </w:r>
      </w:ins>
      <w:r w:rsidR="00F5502C">
        <w:rPr>
          <w:noProof/>
        </w:rPr>
      </w:r>
      <w:r w:rsidR="00F5502C">
        <w:rPr>
          <w:noProof/>
        </w:rPr>
        <w:fldChar w:fldCharType="separate"/>
      </w:r>
      <w:ins w:id="13" w:author="Simon Rozsival" w:date="2014-05-25T19:29:00Z">
        <w:r w:rsidR="00F5502C">
          <w:rPr>
            <w:noProof/>
          </w:rPr>
          <w:t>1</w:t>
        </w:r>
        <w:r w:rsidR="00F5502C">
          <w:rPr>
            <w:noProof/>
          </w:rPr>
          <w:fldChar w:fldCharType="end"/>
        </w:r>
      </w:ins>
    </w:p>
    <w:p w14:paraId="6935C866" w14:textId="77777777" w:rsidR="00F5502C" w:rsidRDefault="00F5502C">
      <w:pPr>
        <w:pStyle w:val="TOC2"/>
        <w:tabs>
          <w:tab w:val="left" w:pos="816"/>
        </w:tabs>
        <w:rPr>
          <w:ins w:id="14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5" w:author="Simon Rozsival" w:date="2014-05-25T19:29:00Z">
        <w:r w:rsidRPr="00D7714F">
          <w:rPr>
            <w:rFonts w:cs="Times New Roman"/>
            <w:noProof/>
            <w:lang w:val="cs-CZ"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Popis a zaměření softwarového díla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_Toc262665470 \h </w:instrText>
        </w:r>
      </w:ins>
      <w:r>
        <w:rPr>
          <w:noProof/>
        </w:rPr>
      </w:r>
      <w:r>
        <w:rPr>
          <w:noProof/>
        </w:rPr>
        <w:fldChar w:fldCharType="separate"/>
      </w:r>
      <w:ins w:id="16" w:author="Simon Rozsival" w:date="2014-05-25T19:29:00Z">
        <w:r>
          <w:rPr>
            <w:noProof/>
          </w:rPr>
          <w:t>1</w:t>
        </w:r>
        <w:r>
          <w:rPr>
            <w:noProof/>
          </w:rPr>
          <w:fldChar w:fldCharType="end"/>
        </w:r>
      </w:ins>
    </w:p>
    <w:p w14:paraId="4F55DAEE" w14:textId="77777777" w:rsidR="00F5502C" w:rsidRDefault="00F5502C">
      <w:pPr>
        <w:pStyle w:val="TOC2"/>
        <w:tabs>
          <w:tab w:val="left" w:pos="816"/>
        </w:tabs>
        <w:rPr>
          <w:ins w:id="17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8" w:author="Simon Rozsival" w:date="2014-05-25T19:29:00Z">
        <w:r w:rsidRPr="00D7714F">
          <w:rPr>
            <w:rFonts w:cs="Times New Roman"/>
            <w:noProof/>
            <w:lang w:val="cs-CZ"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Použité technologie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_Toc262665471 \h </w:instrText>
        </w:r>
      </w:ins>
      <w:r>
        <w:rPr>
          <w:noProof/>
        </w:rPr>
      </w:r>
      <w:r>
        <w:rPr>
          <w:noProof/>
        </w:rPr>
        <w:fldChar w:fldCharType="separate"/>
      </w:r>
      <w:ins w:id="19" w:author="Simon Rozsival" w:date="2014-05-25T19:29:00Z">
        <w:r>
          <w:rPr>
            <w:noProof/>
          </w:rPr>
          <w:t>1</w:t>
        </w:r>
        <w:r>
          <w:rPr>
            <w:noProof/>
          </w:rPr>
          <w:fldChar w:fldCharType="end"/>
        </w:r>
      </w:ins>
    </w:p>
    <w:p w14:paraId="2BBCA930" w14:textId="77777777" w:rsidR="00F5502C" w:rsidRDefault="00F5502C">
      <w:pPr>
        <w:pStyle w:val="TOC2"/>
        <w:tabs>
          <w:tab w:val="left" w:pos="816"/>
        </w:tabs>
        <w:rPr>
          <w:ins w:id="20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21" w:author="Simon Rozsival" w:date="2014-05-25T19:29:00Z">
        <w:r w:rsidRPr="00D7714F">
          <w:rPr>
            <w:rFonts w:cs="Times New Roman"/>
            <w:noProof/>
            <w:lang w:val="cs-CZ"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Odkazy (Reference)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_Toc262665472 \h </w:instrText>
        </w:r>
      </w:ins>
      <w:r>
        <w:rPr>
          <w:noProof/>
        </w:rPr>
      </w:r>
      <w:r>
        <w:rPr>
          <w:noProof/>
        </w:rPr>
        <w:fldChar w:fldCharType="separate"/>
      </w:r>
      <w:ins w:id="22" w:author="Simon Rozsival" w:date="2014-05-25T19:29:00Z">
        <w:r>
          <w:rPr>
            <w:noProof/>
          </w:rPr>
          <w:t>2</w:t>
        </w:r>
        <w:r>
          <w:rPr>
            <w:noProof/>
          </w:rPr>
          <w:fldChar w:fldCharType="end"/>
        </w:r>
      </w:ins>
    </w:p>
    <w:p w14:paraId="7FB37046" w14:textId="77777777" w:rsidR="00F5502C" w:rsidRDefault="00F5502C">
      <w:pPr>
        <w:pStyle w:val="TOC1"/>
        <w:tabs>
          <w:tab w:val="left" w:pos="440"/>
        </w:tabs>
        <w:rPr>
          <w:ins w:id="23" w:author="Simon Rozsival" w:date="2014-05-25T19:29:00Z"/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ins w:id="24" w:author="Simon Rozsival" w:date="2014-05-25T19:29:00Z">
        <w:r w:rsidRPr="00D7714F">
          <w:rPr>
            <w:rFonts w:cs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Cs w:val="24"/>
            <w:lang w:val="en-US" w:eastAsia="ja-JP"/>
          </w:rPr>
          <w:tab/>
        </w:r>
        <w:r w:rsidRPr="00D7714F">
          <w:rPr>
            <w:rFonts w:cs="Times New Roman"/>
            <w:noProof/>
          </w:rPr>
          <w:t>Stručný popis softwarového díla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_Toc262665473 \h </w:instrText>
        </w:r>
      </w:ins>
      <w:r>
        <w:rPr>
          <w:noProof/>
        </w:rPr>
      </w:r>
      <w:r>
        <w:rPr>
          <w:noProof/>
        </w:rPr>
        <w:fldChar w:fldCharType="separate"/>
      </w:r>
      <w:ins w:id="25" w:author="Simon Rozsival" w:date="2014-05-25T19:29:00Z">
        <w:r>
          <w:rPr>
            <w:noProof/>
          </w:rPr>
          <w:t>2</w:t>
        </w:r>
        <w:r>
          <w:rPr>
            <w:noProof/>
          </w:rPr>
          <w:fldChar w:fldCharType="end"/>
        </w:r>
      </w:ins>
    </w:p>
    <w:p w14:paraId="21E72578" w14:textId="77777777" w:rsidR="00F5502C" w:rsidRDefault="00F5502C">
      <w:pPr>
        <w:pStyle w:val="TOC2"/>
        <w:tabs>
          <w:tab w:val="left" w:pos="816"/>
        </w:tabs>
        <w:rPr>
          <w:ins w:id="26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27" w:author="Simon Rozsival" w:date="2014-05-25T19:29:00Z">
        <w:r w:rsidRPr="00D7714F">
          <w:rPr>
            <w:rFonts w:cs="Times New Roman"/>
            <w:noProof/>
            <w:lang w:val="cs-CZ"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Důvod vzniku softwarového díla a jeho základní části a cíle řešení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_Toc262665474 \h </w:instrText>
        </w:r>
      </w:ins>
      <w:r>
        <w:rPr>
          <w:noProof/>
        </w:rPr>
      </w:r>
      <w:r>
        <w:rPr>
          <w:noProof/>
        </w:rPr>
        <w:fldChar w:fldCharType="separate"/>
      </w:r>
      <w:ins w:id="28" w:author="Simon Rozsival" w:date="2014-05-25T19:29:00Z">
        <w:r>
          <w:rPr>
            <w:noProof/>
          </w:rPr>
          <w:t>2</w:t>
        </w:r>
        <w:r>
          <w:rPr>
            <w:noProof/>
          </w:rPr>
          <w:fldChar w:fldCharType="end"/>
        </w:r>
      </w:ins>
    </w:p>
    <w:p w14:paraId="3B951FC5" w14:textId="77777777" w:rsidR="00F5502C" w:rsidRDefault="00F5502C">
      <w:pPr>
        <w:pStyle w:val="TOC2"/>
        <w:tabs>
          <w:tab w:val="left" w:pos="816"/>
        </w:tabs>
        <w:rPr>
          <w:ins w:id="29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30" w:author="Simon Rozsival" w:date="2014-05-25T19:29:00Z">
        <w:r w:rsidRPr="00D7714F">
          <w:rPr>
            <w:rFonts w:cs="Times New Roman"/>
            <w:noProof/>
            <w:lang w:val="cs-CZ"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Hlavní funkce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_Toc262665475 \h </w:instrText>
        </w:r>
      </w:ins>
      <w:r>
        <w:rPr>
          <w:noProof/>
        </w:rPr>
      </w:r>
      <w:r>
        <w:rPr>
          <w:noProof/>
        </w:rPr>
        <w:fldChar w:fldCharType="separate"/>
      </w:r>
      <w:ins w:id="31" w:author="Simon Rozsival" w:date="2014-05-25T19:29:00Z">
        <w:r>
          <w:rPr>
            <w:noProof/>
          </w:rPr>
          <w:t>2</w:t>
        </w:r>
        <w:r>
          <w:rPr>
            <w:noProof/>
          </w:rPr>
          <w:fldChar w:fldCharType="end"/>
        </w:r>
      </w:ins>
    </w:p>
    <w:p w14:paraId="62F0A4BA" w14:textId="77777777" w:rsidR="00F5502C" w:rsidRDefault="00F5502C">
      <w:pPr>
        <w:pStyle w:val="TOC2"/>
        <w:tabs>
          <w:tab w:val="left" w:pos="816"/>
        </w:tabs>
        <w:rPr>
          <w:ins w:id="32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33" w:author="Simon Rozsival" w:date="2014-05-25T19:29:00Z">
        <w:r w:rsidRPr="00D7714F">
          <w:rPr>
            <w:rFonts w:cs="Times New Roman"/>
            <w:noProof/>
            <w:lang w:val="cs-CZ"/>
          </w:rPr>
          <w:t>2.3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Motivační příklad užití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_Toc262665476 \h </w:instrText>
        </w:r>
      </w:ins>
      <w:r>
        <w:rPr>
          <w:noProof/>
        </w:rPr>
      </w:r>
      <w:r>
        <w:rPr>
          <w:noProof/>
        </w:rPr>
        <w:fldChar w:fldCharType="separate"/>
      </w:r>
      <w:ins w:id="34" w:author="Simon Rozsival" w:date="2014-05-25T19:29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14:paraId="44EC5D72" w14:textId="77777777" w:rsidR="00F5502C" w:rsidRDefault="00F5502C">
      <w:pPr>
        <w:pStyle w:val="TOC2"/>
        <w:tabs>
          <w:tab w:val="left" w:pos="816"/>
        </w:tabs>
        <w:rPr>
          <w:ins w:id="35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36" w:author="Simon Rozsival" w:date="2014-05-25T19:29:00Z">
        <w:r w:rsidRPr="00D7714F">
          <w:rPr>
            <w:rFonts w:cs="Times New Roman"/>
            <w:noProof/>
            <w:lang w:val="cs-CZ"/>
          </w:rPr>
          <w:t>2.4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Prostředí aplikace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_Toc262665477 \h </w:instrText>
        </w:r>
      </w:ins>
      <w:r>
        <w:rPr>
          <w:noProof/>
        </w:rPr>
      </w:r>
      <w:r>
        <w:rPr>
          <w:noProof/>
        </w:rPr>
        <w:fldChar w:fldCharType="separate"/>
      </w:r>
      <w:ins w:id="37" w:author="Simon Rozsival" w:date="2014-05-25T19:29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14:paraId="3AC9AB24" w14:textId="77777777" w:rsidR="00F5502C" w:rsidRDefault="00F5502C">
      <w:pPr>
        <w:pStyle w:val="TOC2"/>
        <w:tabs>
          <w:tab w:val="left" w:pos="816"/>
        </w:tabs>
        <w:rPr>
          <w:ins w:id="38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39" w:author="Simon Rozsival" w:date="2014-05-25T19:29:00Z">
        <w:r w:rsidRPr="00D7714F">
          <w:rPr>
            <w:rFonts w:cs="Times New Roman"/>
            <w:noProof/>
            <w:lang w:val="cs-CZ"/>
          </w:rPr>
          <w:t>2.5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Omezení díla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_Toc262665478 \h </w:instrText>
        </w:r>
      </w:ins>
      <w:r>
        <w:rPr>
          <w:noProof/>
        </w:rPr>
      </w:r>
      <w:r>
        <w:rPr>
          <w:noProof/>
        </w:rPr>
        <w:fldChar w:fldCharType="separate"/>
      </w:r>
      <w:ins w:id="40" w:author="Simon Rozsival" w:date="2014-05-25T19:29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14:paraId="65B75DEA" w14:textId="77777777" w:rsidR="00F5502C" w:rsidRDefault="00F5502C">
      <w:pPr>
        <w:pStyle w:val="TOC2"/>
        <w:tabs>
          <w:tab w:val="left" w:pos="816"/>
        </w:tabs>
        <w:rPr>
          <w:ins w:id="41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42" w:author="Simon Rozsival" w:date="2014-05-25T19:29:00Z">
        <w:r w:rsidRPr="00D7714F">
          <w:rPr>
            <w:rFonts w:cs="Times New Roman"/>
            <w:i/>
            <w:noProof/>
            <w:lang w:val="cs-CZ"/>
          </w:rPr>
          <w:t>2.6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Uživatelské rozhraní, vstupy a výstupy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_Toc262665479 \h </w:instrText>
        </w:r>
      </w:ins>
      <w:r>
        <w:rPr>
          <w:noProof/>
        </w:rPr>
      </w:r>
      <w:r>
        <w:rPr>
          <w:noProof/>
        </w:rPr>
        <w:fldChar w:fldCharType="separate"/>
      </w:r>
      <w:ins w:id="43" w:author="Simon Rozsival" w:date="2014-05-25T19:29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469AD20B" w14:textId="77777777" w:rsidR="00F5502C" w:rsidRDefault="00F5502C">
      <w:pPr>
        <w:pStyle w:val="TOC2"/>
        <w:tabs>
          <w:tab w:val="left" w:pos="816"/>
        </w:tabs>
        <w:rPr>
          <w:ins w:id="44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45" w:author="Simon Rozsival" w:date="2014-05-25T19:29:00Z">
        <w:r w:rsidRPr="00D7714F">
          <w:rPr>
            <w:rFonts w:cs="Times New Roman"/>
            <w:noProof/>
            <w:lang w:val="cs-CZ"/>
          </w:rPr>
          <w:t>2.7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Rozhraní s hardware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_Toc262665480 \h </w:instrText>
        </w:r>
      </w:ins>
      <w:r>
        <w:rPr>
          <w:noProof/>
        </w:rPr>
      </w:r>
      <w:r>
        <w:rPr>
          <w:noProof/>
        </w:rPr>
        <w:fldChar w:fldCharType="separate"/>
      </w:r>
      <w:ins w:id="46" w:author="Simon Rozsival" w:date="2014-05-25T19:29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3C78C963" w14:textId="77777777" w:rsidR="00F5502C" w:rsidRDefault="00F5502C">
      <w:pPr>
        <w:pStyle w:val="TOC2"/>
        <w:tabs>
          <w:tab w:val="left" w:pos="816"/>
        </w:tabs>
        <w:rPr>
          <w:ins w:id="47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48" w:author="Simon Rozsival" w:date="2014-05-25T19:29:00Z">
        <w:r w:rsidRPr="00D7714F">
          <w:rPr>
            <w:rFonts w:cs="Times New Roman"/>
            <w:noProof/>
            <w:lang w:val="cs-CZ"/>
          </w:rPr>
          <w:t>2.8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Rozhraní se software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_Toc262665481 \h </w:instrText>
        </w:r>
      </w:ins>
      <w:r>
        <w:rPr>
          <w:noProof/>
        </w:rPr>
      </w:r>
      <w:r>
        <w:rPr>
          <w:noProof/>
        </w:rPr>
        <w:fldChar w:fldCharType="separate"/>
      </w:r>
      <w:ins w:id="49" w:author="Simon Rozsival" w:date="2014-05-25T19:29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00D2A932" w14:textId="77777777" w:rsidR="00F5502C" w:rsidRDefault="00F5502C">
      <w:pPr>
        <w:pStyle w:val="TOC2"/>
        <w:tabs>
          <w:tab w:val="left" w:pos="816"/>
        </w:tabs>
        <w:rPr>
          <w:ins w:id="50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51" w:author="Simon Rozsival" w:date="2014-05-25T19:29:00Z">
        <w:r w:rsidRPr="00D7714F">
          <w:rPr>
            <w:rFonts w:cs="Times New Roman"/>
            <w:noProof/>
            <w:lang w:val="cs-CZ"/>
          </w:rPr>
          <w:t>2.9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Komunikační rozhraní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_Toc262665482 \h </w:instrText>
        </w:r>
      </w:ins>
      <w:r>
        <w:rPr>
          <w:noProof/>
        </w:rPr>
      </w:r>
      <w:r>
        <w:rPr>
          <w:noProof/>
        </w:rPr>
        <w:fldChar w:fldCharType="separate"/>
      </w:r>
      <w:ins w:id="52" w:author="Simon Rozsival" w:date="2014-05-25T19:29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2CB1888E" w14:textId="77777777" w:rsidR="00F5502C" w:rsidRDefault="00F5502C">
      <w:pPr>
        <w:pStyle w:val="TOC1"/>
        <w:tabs>
          <w:tab w:val="left" w:pos="440"/>
        </w:tabs>
        <w:rPr>
          <w:ins w:id="53" w:author="Simon Rozsival" w:date="2014-05-25T19:29:00Z"/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ins w:id="54" w:author="Simon Rozsival" w:date="2014-05-25T19:29:00Z">
        <w:r w:rsidRPr="00D7714F">
          <w:rPr>
            <w:rFonts w:cs="Times New Roman"/>
            <w:i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Cs w:val="24"/>
            <w:lang w:val="en-US" w:eastAsia="ja-JP"/>
          </w:rPr>
          <w:tab/>
        </w:r>
        <w:r w:rsidRPr="00D7714F">
          <w:rPr>
            <w:rFonts w:cs="Times New Roman"/>
            <w:noProof/>
          </w:rPr>
          <w:t>Detailní popis funkcionality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_Toc262665483 \h </w:instrText>
        </w:r>
      </w:ins>
      <w:r>
        <w:rPr>
          <w:noProof/>
        </w:rPr>
      </w:r>
      <w:r>
        <w:rPr>
          <w:noProof/>
        </w:rPr>
        <w:fldChar w:fldCharType="separate"/>
      </w:r>
      <w:ins w:id="55" w:author="Simon Rozsival" w:date="2014-05-25T19:29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31D07B91" w14:textId="77777777" w:rsidR="00F5502C" w:rsidRDefault="00F5502C">
      <w:pPr>
        <w:pStyle w:val="TOC2"/>
        <w:tabs>
          <w:tab w:val="left" w:pos="816"/>
        </w:tabs>
        <w:rPr>
          <w:ins w:id="56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57" w:author="Simon Rozsival" w:date="2014-05-25T19:29:00Z">
        <w:r w:rsidRPr="00D7714F">
          <w:rPr>
            <w:rFonts w:cs="Times New Roman"/>
            <w:i/>
            <w:noProof/>
            <w:lang w:val="cs-CZ"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Narhrávání videa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_Toc262665484 \h </w:instrText>
        </w:r>
      </w:ins>
      <w:r>
        <w:rPr>
          <w:noProof/>
        </w:rPr>
      </w:r>
      <w:r>
        <w:rPr>
          <w:noProof/>
        </w:rPr>
        <w:fldChar w:fldCharType="separate"/>
      </w:r>
      <w:ins w:id="58" w:author="Simon Rozsival" w:date="2014-05-25T19:29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26212FB3" w14:textId="77777777" w:rsidR="00F5502C" w:rsidRDefault="00F5502C">
      <w:pPr>
        <w:pStyle w:val="TOC2"/>
        <w:tabs>
          <w:tab w:val="left" w:pos="816"/>
        </w:tabs>
        <w:rPr>
          <w:ins w:id="59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60" w:author="Simon Rozsival" w:date="2014-05-25T19:29:00Z">
        <w:r w:rsidRPr="00D7714F">
          <w:rPr>
            <w:rFonts w:cs="Times New Roman"/>
            <w:noProof/>
            <w:lang w:val="cs-CZ"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Přehrávání videa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_Toc262665485 \h </w:instrText>
        </w:r>
      </w:ins>
      <w:r>
        <w:rPr>
          <w:noProof/>
        </w:rPr>
      </w:r>
      <w:r>
        <w:rPr>
          <w:noProof/>
        </w:rPr>
        <w:fldChar w:fldCharType="separate"/>
      </w:r>
      <w:ins w:id="61" w:author="Simon Rozsival" w:date="2014-05-25T19:29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622FA2D4" w14:textId="77777777" w:rsidR="00F5502C" w:rsidRDefault="00F5502C">
      <w:pPr>
        <w:pStyle w:val="TOC1"/>
        <w:tabs>
          <w:tab w:val="left" w:pos="440"/>
        </w:tabs>
        <w:rPr>
          <w:ins w:id="62" w:author="Simon Rozsival" w:date="2014-05-25T19:29:00Z"/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ins w:id="63" w:author="Simon Rozsival" w:date="2014-05-25T19:29:00Z">
        <w:r w:rsidRPr="00D7714F">
          <w:rPr>
            <w:rFonts w:cs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Cs w:val="24"/>
            <w:lang w:val="en-US" w:eastAsia="ja-JP"/>
          </w:rPr>
          <w:tab/>
        </w:r>
        <w:r w:rsidRPr="00D7714F">
          <w:rPr>
            <w:rFonts w:cs="Times New Roman"/>
            <w:noProof/>
          </w:rPr>
          <w:t>Obrazovky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_Toc262665486 \h </w:instrText>
        </w:r>
      </w:ins>
      <w:r>
        <w:rPr>
          <w:noProof/>
        </w:rPr>
      </w:r>
      <w:r>
        <w:rPr>
          <w:noProof/>
        </w:rPr>
        <w:fldChar w:fldCharType="separate"/>
      </w:r>
      <w:ins w:id="64" w:author="Simon Rozsival" w:date="2014-05-25T19:29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14:paraId="58869B6F" w14:textId="77777777" w:rsidR="00F5502C" w:rsidRDefault="00F5502C">
      <w:pPr>
        <w:pStyle w:val="TOC2"/>
        <w:tabs>
          <w:tab w:val="left" w:pos="816"/>
        </w:tabs>
        <w:rPr>
          <w:ins w:id="65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66" w:author="Simon Rozsival" w:date="2014-05-25T19:29:00Z">
        <w:r w:rsidRPr="00D7714F">
          <w:rPr>
            <w:rFonts w:cs="Times New Roman"/>
            <w:i/>
            <w:noProof/>
            <w:lang w:val="cs-CZ"/>
          </w:rPr>
          <w:t>4.1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Přehrávač videa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_Toc262665487 \h </w:instrText>
        </w:r>
      </w:ins>
      <w:r>
        <w:rPr>
          <w:noProof/>
        </w:rPr>
      </w:r>
      <w:r>
        <w:rPr>
          <w:noProof/>
        </w:rPr>
        <w:fldChar w:fldCharType="separate"/>
      </w:r>
      <w:ins w:id="67" w:author="Simon Rozsival" w:date="2014-05-25T19:29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14:paraId="3F05CF96" w14:textId="77777777" w:rsidR="00F5502C" w:rsidRDefault="00F5502C">
      <w:pPr>
        <w:pStyle w:val="TOC2"/>
        <w:tabs>
          <w:tab w:val="left" w:pos="816"/>
        </w:tabs>
        <w:rPr>
          <w:ins w:id="68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69" w:author="Simon Rozsival" w:date="2014-05-25T19:29:00Z">
        <w:r w:rsidRPr="00D7714F">
          <w:rPr>
            <w:noProof/>
            <w:lang w:val="cs-CZ"/>
          </w:rPr>
          <w:t>4.2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noProof/>
            <w:lang w:val="cs-CZ"/>
          </w:rPr>
          <w:t>Nahrávání videa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_Toc262665488 \h </w:instrText>
        </w:r>
      </w:ins>
      <w:r>
        <w:rPr>
          <w:noProof/>
        </w:rPr>
      </w:r>
      <w:r>
        <w:rPr>
          <w:noProof/>
        </w:rPr>
        <w:fldChar w:fldCharType="separate"/>
      </w:r>
      <w:ins w:id="70" w:author="Simon Rozsival" w:date="2014-05-25T19:29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5CF9744C" w14:textId="77777777" w:rsidR="00F5502C" w:rsidRDefault="00F5502C">
      <w:pPr>
        <w:pStyle w:val="TOC1"/>
        <w:tabs>
          <w:tab w:val="left" w:pos="440"/>
        </w:tabs>
        <w:rPr>
          <w:ins w:id="71" w:author="Simon Rozsival" w:date="2014-05-25T19:29:00Z"/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ins w:id="72" w:author="Simon Rozsival" w:date="2014-05-25T19:29:00Z">
        <w:r w:rsidRPr="00D7714F">
          <w:rPr>
            <w:rFonts w:cs="Times New Roman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Cs w:val="24"/>
            <w:lang w:val="en-US" w:eastAsia="ja-JP"/>
          </w:rPr>
          <w:tab/>
        </w:r>
        <w:r w:rsidRPr="00D7714F">
          <w:rPr>
            <w:rFonts w:cs="Times New Roman"/>
            <w:noProof/>
          </w:rPr>
          <w:t>Ostatní (mimofunkční) požadavky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_Toc262665489 \h </w:instrText>
        </w:r>
      </w:ins>
      <w:r>
        <w:rPr>
          <w:noProof/>
        </w:rPr>
      </w:r>
      <w:r>
        <w:rPr>
          <w:noProof/>
        </w:rPr>
        <w:fldChar w:fldCharType="separate"/>
      </w:r>
      <w:ins w:id="73" w:author="Simon Rozsival" w:date="2014-05-25T19:29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68EF7A66" w14:textId="77777777" w:rsidR="00F5502C" w:rsidRDefault="00F5502C">
      <w:pPr>
        <w:pStyle w:val="TOC2"/>
        <w:tabs>
          <w:tab w:val="left" w:pos="816"/>
        </w:tabs>
        <w:rPr>
          <w:ins w:id="74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75" w:author="Simon Rozsival" w:date="2014-05-25T19:29:00Z">
        <w:r w:rsidRPr="00D7714F">
          <w:rPr>
            <w:rFonts w:cs="Times New Roman"/>
            <w:noProof/>
            <w:lang w:val="cs-CZ"/>
          </w:rPr>
          <w:t>5.1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Požadavky na výkon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_Toc262665490 \h </w:instrText>
        </w:r>
      </w:ins>
      <w:r>
        <w:rPr>
          <w:noProof/>
        </w:rPr>
      </w:r>
      <w:r>
        <w:rPr>
          <w:noProof/>
        </w:rPr>
        <w:fldChar w:fldCharType="separate"/>
      </w:r>
      <w:ins w:id="76" w:author="Simon Rozsival" w:date="2014-05-25T19:29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46377F62" w14:textId="77777777" w:rsidR="00F5502C" w:rsidRDefault="00F5502C">
      <w:pPr>
        <w:pStyle w:val="TOC2"/>
        <w:tabs>
          <w:tab w:val="left" w:pos="816"/>
        </w:tabs>
        <w:rPr>
          <w:ins w:id="77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78" w:author="Simon Rozsival" w:date="2014-05-25T19:29:00Z">
        <w:r w:rsidRPr="00D7714F">
          <w:rPr>
            <w:rFonts w:cs="Times New Roman"/>
            <w:noProof/>
            <w:lang w:val="cs-CZ"/>
          </w:rPr>
          <w:t>5.2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Požadavky na bezpečnost využívání aplikace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_Toc262665491 \h </w:instrText>
        </w:r>
      </w:ins>
      <w:r>
        <w:rPr>
          <w:noProof/>
        </w:rPr>
      </w:r>
      <w:r>
        <w:rPr>
          <w:noProof/>
        </w:rPr>
        <w:fldChar w:fldCharType="separate"/>
      </w:r>
      <w:ins w:id="79" w:author="Simon Rozsival" w:date="2014-05-25T19:29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5A1EB4C2" w14:textId="77777777" w:rsidR="00F5502C" w:rsidRDefault="00F5502C">
      <w:pPr>
        <w:pStyle w:val="TOC2"/>
        <w:tabs>
          <w:tab w:val="left" w:pos="816"/>
        </w:tabs>
        <w:rPr>
          <w:ins w:id="80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81" w:author="Simon Rozsival" w:date="2014-05-25T19:29:00Z">
        <w:r w:rsidRPr="00D7714F">
          <w:rPr>
            <w:rFonts w:cs="Times New Roman"/>
            <w:noProof/>
            <w:lang w:val="cs-CZ"/>
          </w:rPr>
          <w:t>5.3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Požadavky na zabezpečení dat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_Toc262665492 \h </w:instrText>
        </w:r>
      </w:ins>
      <w:r>
        <w:rPr>
          <w:noProof/>
        </w:rPr>
      </w:r>
      <w:r>
        <w:rPr>
          <w:noProof/>
        </w:rPr>
        <w:fldChar w:fldCharType="separate"/>
      </w:r>
      <w:ins w:id="82" w:author="Simon Rozsival" w:date="2014-05-25T19:29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67094E5E" w14:textId="77777777" w:rsidR="00F5502C" w:rsidRDefault="00F5502C">
      <w:pPr>
        <w:pStyle w:val="TOC2"/>
        <w:tabs>
          <w:tab w:val="left" w:pos="816"/>
        </w:tabs>
        <w:rPr>
          <w:ins w:id="83" w:author="Simon Rozsival" w:date="2014-05-25T19:29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84" w:author="Simon Rozsival" w:date="2014-05-25T19:29:00Z">
        <w:r w:rsidRPr="00D7714F">
          <w:rPr>
            <w:rFonts w:cs="Times New Roman"/>
            <w:noProof/>
            <w:lang w:val="cs-CZ"/>
          </w:rPr>
          <w:t>5.4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D7714F">
          <w:rPr>
            <w:rFonts w:cs="Times New Roman"/>
            <w:noProof/>
            <w:lang w:val="cs-CZ"/>
          </w:rPr>
          <w:t>Požadavky na rozšiřitelnost a začlenitelnost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_Toc262665493 \h </w:instrText>
        </w:r>
      </w:ins>
      <w:r>
        <w:rPr>
          <w:noProof/>
        </w:rPr>
      </w:r>
      <w:r>
        <w:rPr>
          <w:noProof/>
        </w:rPr>
        <w:fldChar w:fldCharType="separate"/>
      </w:r>
      <w:ins w:id="85" w:author="Simon Rozsival" w:date="2014-05-25T19:29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6B104875" w14:textId="77777777" w:rsidR="00F5502C" w:rsidRDefault="00F5502C">
      <w:pPr>
        <w:pStyle w:val="TOC1"/>
        <w:tabs>
          <w:tab w:val="left" w:pos="440"/>
        </w:tabs>
        <w:rPr>
          <w:ins w:id="86" w:author="Simon Rozsival" w:date="2014-05-25T19:29:00Z"/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ins w:id="87" w:author="Simon Rozsival" w:date="2014-05-25T19:29:00Z">
        <w:r w:rsidRPr="00D7714F">
          <w:rPr>
            <w:rFonts w:cs="Times New Roman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zCs w:val="24"/>
            <w:lang w:val="en-US" w:eastAsia="ja-JP"/>
          </w:rPr>
          <w:tab/>
        </w:r>
        <w:r w:rsidRPr="00D7714F">
          <w:rPr>
            <w:rFonts w:cs="Times New Roman"/>
            <w:noProof/>
          </w:rPr>
          <w:t>Negativní vymezení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_Toc262665494 \h </w:instrText>
        </w:r>
      </w:ins>
      <w:r>
        <w:rPr>
          <w:noProof/>
        </w:rPr>
      </w:r>
      <w:r>
        <w:rPr>
          <w:noProof/>
        </w:rPr>
        <w:fldChar w:fldCharType="separate"/>
      </w:r>
      <w:ins w:id="88" w:author="Simon Rozsival" w:date="2014-05-25T19:29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6AB8A850" w14:textId="77777777" w:rsidR="00F5502C" w:rsidRDefault="00F5502C">
      <w:pPr>
        <w:pStyle w:val="TOC1"/>
        <w:tabs>
          <w:tab w:val="left" w:pos="440"/>
        </w:tabs>
        <w:rPr>
          <w:ins w:id="89" w:author="Simon Rozsival" w:date="2014-05-25T19:29:00Z"/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ins w:id="90" w:author="Simon Rozsival" w:date="2014-05-25T19:29:00Z">
        <w:r w:rsidRPr="00D7714F">
          <w:rPr>
            <w:rFonts w:cs="Times New Roman"/>
            <w:i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noProof/>
            <w:szCs w:val="24"/>
            <w:lang w:val="en-US" w:eastAsia="ja-JP"/>
          </w:rPr>
          <w:tab/>
        </w:r>
        <w:r w:rsidRPr="00D7714F">
          <w:rPr>
            <w:rFonts w:cs="Times New Roman"/>
            <w:noProof/>
          </w:rPr>
          <w:t>Time-line &amp; Milestones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_Toc262665495 \h </w:instrText>
        </w:r>
      </w:ins>
      <w:r>
        <w:rPr>
          <w:noProof/>
        </w:rPr>
      </w:r>
      <w:r>
        <w:rPr>
          <w:noProof/>
        </w:rPr>
        <w:fldChar w:fldCharType="separate"/>
      </w:r>
      <w:ins w:id="91" w:author="Simon Rozsival" w:date="2014-05-25T19:29:00Z">
        <w:r>
          <w:rPr>
            <w:noProof/>
          </w:rPr>
          <w:t>8</w:t>
        </w:r>
        <w:r>
          <w:rPr>
            <w:noProof/>
          </w:rPr>
          <w:fldChar w:fldCharType="end"/>
        </w:r>
      </w:ins>
    </w:p>
    <w:p w14:paraId="491DEFFC" w14:textId="77777777" w:rsidR="00F5502C" w:rsidRDefault="00F5502C">
      <w:pPr>
        <w:pStyle w:val="TOC1"/>
        <w:tabs>
          <w:tab w:val="left" w:pos="440"/>
        </w:tabs>
        <w:rPr>
          <w:ins w:id="92" w:author="Simon Rozsival" w:date="2014-05-25T19:29:00Z"/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ins w:id="93" w:author="Simon Rozsival" w:date="2014-05-25T19:29:00Z">
        <w:r w:rsidRPr="00D7714F">
          <w:rPr>
            <w:rFonts w:cs="Times New Roman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noProof/>
            <w:szCs w:val="24"/>
            <w:lang w:val="en-US" w:eastAsia="ja-JP"/>
          </w:rPr>
          <w:tab/>
        </w:r>
        <w:r w:rsidRPr="00D7714F">
          <w:rPr>
            <w:rFonts w:cs="Times New Roman"/>
            <w:noProof/>
          </w:rPr>
          <w:t>Poznámky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_Toc262665496 \h </w:instrText>
        </w:r>
      </w:ins>
      <w:r>
        <w:rPr>
          <w:noProof/>
        </w:rPr>
      </w:r>
      <w:r>
        <w:rPr>
          <w:noProof/>
        </w:rPr>
        <w:fldChar w:fldCharType="separate"/>
      </w:r>
      <w:ins w:id="94" w:author="Simon Rozsival" w:date="2014-05-25T19:29:00Z">
        <w:r>
          <w:rPr>
            <w:noProof/>
          </w:rPr>
          <w:t>9</w:t>
        </w:r>
        <w:r>
          <w:rPr>
            <w:noProof/>
          </w:rPr>
          <w:fldChar w:fldCharType="end"/>
        </w:r>
      </w:ins>
    </w:p>
    <w:p w14:paraId="2540A6D5" w14:textId="77777777" w:rsidR="00BB2046" w:rsidRDefault="00BB2046">
      <w:pPr>
        <w:pStyle w:val="TOC1"/>
        <w:sectPr w:rsidR="00BB2046">
          <w:footnotePr>
            <w:pos w:val="beneathText"/>
          </w:footnotePr>
          <w:type w:val="continuous"/>
          <w:pgSz w:w="12240" w:h="15840"/>
          <w:pgMar w:top="1440" w:right="1440" w:bottom="1440" w:left="1440" w:header="720" w:footer="720" w:gutter="0"/>
          <w:cols w:space="708"/>
          <w:docGrid w:linePitch="360"/>
        </w:sectPr>
      </w:pPr>
      <w:r>
        <w:fldChar w:fldCharType="end"/>
      </w:r>
    </w:p>
    <w:p w14:paraId="3C4D10AC" w14:textId="77777777" w:rsidR="00BB2046" w:rsidRDefault="00BB2046">
      <w:pPr>
        <w:pStyle w:val="TOCEntry"/>
        <w:rPr>
          <w:lang w:val="cs-CZ"/>
        </w:rPr>
      </w:pPr>
    </w:p>
    <w:p w14:paraId="73856169" w14:textId="77777777" w:rsidR="00BB2046" w:rsidRDefault="00BB2046">
      <w:pPr>
        <w:pStyle w:val="TOCEntry"/>
        <w:pageBreakBefore/>
        <w:rPr>
          <w:lang w:val="cs-CZ"/>
        </w:rPr>
      </w:pPr>
      <w:r>
        <w:rPr>
          <w:lang w:val="cs-CZ"/>
        </w:rPr>
        <w:lastRenderedPageBreak/>
        <w:t>Tabulka revizí</w:t>
      </w:r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2235"/>
        <w:gridCol w:w="1309"/>
        <w:gridCol w:w="4111"/>
        <w:gridCol w:w="1902"/>
      </w:tblGrid>
      <w:tr w:rsidR="00BB2046" w14:paraId="759A33AA" w14:textId="77777777" w:rsidTr="003E4373">
        <w:tc>
          <w:tcPr>
            <w:tcW w:w="2235" w:type="dxa"/>
            <w:vAlign w:val="center"/>
          </w:tcPr>
          <w:p w14:paraId="5EF6EB8F" w14:textId="77777777" w:rsidR="00BB2046" w:rsidRDefault="00BB2046" w:rsidP="003E4373">
            <w:pPr>
              <w:snapToGrid w:val="0"/>
              <w:spacing w:after="0"/>
              <w:ind w:left="142" w:firstLine="0"/>
              <w:jc w:val="left"/>
              <w:rPr>
                <w:b/>
                <w:lang w:val="cs-CZ"/>
              </w:rPr>
            </w:pPr>
            <w:r>
              <w:rPr>
                <w:b/>
                <w:lang w:val="cs-CZ"/>
              </w:rPr>
              <w:t>Jméno</w:t>
            </w:r>
          </w:p>
        </w:tc>
        <w:tc>
          <w:tcPr>
            <w:tcW w:w="1309" w:type="dxa"/>
            <w:vAlign w:val="center"/>
          </w:tcPr>
          <w:p w14:paraId="41B7B4E0" w14:textId="77777777" w:rsidR="00BB2046" w:rsidRDefault="00BB2046" w:rsidP="003E4373">
            <w:pPr>
              <w:snapToGrid w:val="0"/>
              <w:spacing w:after="0"/>
              <w:ind w:left="87" w:firstLine="0"/>
              <w:jc w:val="left"/>
              <w:rPr>
                <w:b/>
                <w:lang w:val="cs-CZ"/>
              </w:rPr>
            </w:pPr>
            <w:r>
              <w:rPr>
                <w:b/>
                <w:lang w:val="cs-CZ"/>
              </w:rPr>
              <w:t>Datum</w:t>
            </w:r>
          </w:p>
        </w:tc>
        <w:tc>
          <w:tcPr>
            <w:tcW w:w="4111" w:type="dxa"/>
            <w:vAlign w:val="center"/>
          </w:tcPr>
          <w:p w14:paraId="3FA2CCBE" w14:textId="77777777" w:rsidR="00BB2046" w:rsidRDefault="00BB2046" w:rsidP="003E4373">
            <w:pPr>
              <w:snapToGrid w:val="0"/>
              <w:spacing w:after="0"/>
              <w:ind w:left="142" w:firstLine="0"/>
              <w:jc w:val="left"/>
              <w:rPr>
                <w:b/>
                <w:lang w:val="cs-CZ"/>
              </w:rPr>
            </w:pPr>
            <w:r>
              <w:rPr>
                <w:b/>
                <w:lang w:val="cs-CZ"/>
              </w:rPr>
              <w:t>Důvod změny</w:t>
            </w:r>
          </w:p>
        </w:tc>
        <w:tc>
          <w:tcPr>
            <w:tcW w:w="1902" w:type="dxa"/>
            <w:vAlign w:val="center"/>
          </w:tcPr>
          <w:p w14:paraId="639566EB" w14:textId="77777777" w:rsidR="00BB2046" w:rsidRDefault="00BB2046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b/>
                <w:lang w:val="cs-CZ"/>
              </w:rPr>
              <w:t>Verze</w:t>
            </w:r>
          </w:p>
        </w:tc>
      </w:tr>
      <w:tr w:rsidR="00BB2046" w14:paraId="11042BA9" w14:textId="77777777" w:rsidTr="003E4373">
        <w:tc>
          <w:tcPr>
            <w:tcW w:w="2235" w:type="dxa"/>
            <w:vAlign w:val="center"/>
          </w:tcPr>
          <w:p w14:paraId="37BCE8FC" w14:textId="77777777" w:rsidR="00BB2046" w:rsidRDefault="00BB2046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Šimon Rozsíval</w:t>
            </w:r>
          </w:p>
        </w:tc>
        <w:tc>
          <w:tcPr>
            <w:tcW w:w="1309" w:type="dxa"/>
            <w:vAlign w:val="center"/>
          </w:tcPr>
          <w:p w14:paraId="6542D87F" w14:textId="77777777" w:rsidR="00BB2046" w:rsidRDefault="00BB2046" w:rsidP="003E4373">
            <w:pPr>
              <w:snapToGrid w:val="0"/>
              <w:spacing w:after="0"/>
              <w:ind w:left="87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23. 3.</w:t>
            </w:r>
          </w:p>
        </w:tc>
        <w:tc>
          <w:tcPr>
            <w:tcW w:w="4111" w:type="dxa"/>
            <w:vAlign w:val="center"/>
          </w:tcPr>
          <w:p w14:paraId="50786EE1" w14:textId="77777777" w:rsidR="00BB2046" w:rsidRDefault="00BB2046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Počáteční text</w:t>
            </w:r>
          </w:p>
        </w:tc>
        <w:tc>
          <w:tcPr>
            <w:tcW w:w="1902" w:type="dxa"/>
            <w:vAlign w:val="center"/>
          </w:tcPr>
          <w:p w14:paraId="37429969" w14:textId="77777777" w:rsidR="00BB2046" w:rsidRDefault="00BB2046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0.1.0</w:t>
            </w:r>
          </w:p>
        </w:tc>
      </w:tr>
      <w:tr w:rsidR="00163E00" w14:paraId="6CA92A75" w14:textId="77777777" w:rsidTr="003E4373">
        <w:tc>
          <w:tcPr>
            <w:tcW w:w="2235" w:type="dxa"/>
            <w:vAlign w:val="center"/>
          </w:tcPr>
          <w:p w14:paraId="680BB60D" w14:textId="77777777" w:rsidR="00163E00" w:rsidRPr="00163E00" w:rsidRDefault="00163E00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Šimon Rozsíval</w:t>
            </w:r>
          </w:p>
        </w:tc>
        <w:tc>
          <w:tcPr>
            <w:tcW w:w="1309" w:type="dxa"/>
            <w:vAlign w:val="center"/>
          </w:tcPr>
          <w:p w14:paraId="245411C0" w14:textId="6218A4B2" w:rsidR="00163E00" w:rsidRDefault="008613AE" w:rsidP="003E4373">
            <w:pPr>
              <w:snapToGrid w:val="0"/>
              <w:spacing w:after="0"/>
              <w:ind w:left="87" w:firstLine="0"/>
              <w:jc w:val="left"/>
              <w:rPr>
                <w:lang w:val="cs-CZ"/>
              </w:rPr>
            </w:pPr>
            <w:ins w:id="95" w:author="Simon Rozsival" w:date="2014-05-25T19:19:00Z">
              <w:r>
                <w:rPr>
                  <w:lang w:val="cs-CZ"/>
                </w:rPr>
                <w:t>1. 4.</w:t>
              </w:r>
            </w:ins>
          </w:p>
        </w:tc>
        <w:tc>
          <w:tcPr>
            <w:tcW w:w="4111" w:type="dxa"/>
            <w:vAlign w:val="center"/>
          </w:tcPr>
          <w:p w14:paraId="4839C459" w14:textId="77777777" w:rsidR="00163E00" w:rsidRDefault="00163E00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Rozpracování původního textu.</w:t>
            </w:r>
          </w:p>
        </w:tc>
        <w:tc>
          <w:tcPr>
            <w:tcW w:w="1902" w:type="dxa"/>
            <w:vAlign w:val="center"/>
          </w:tcPr>
          <w:p w14:paraId="6B2E5CC0" w14:textId="77777777" w:rsidR="00163E00" w:rsidRDefault="00163E00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0.1.1</w:t>
            </w:r>
          </w:p>
        </w:tc>
      </w:tr>
      <w:tr w:rsidR="00A7495B" w14:paraId="608168D2" w14:textId="77777777" w:rsidTr="003E4373">
        <w:tc>
          <w:tcPr>
            <w:tcW w:w="2235" w:type="dxa"/>
            <w:vAlign w:val="center"/>
          </w:tcPr>
          <w:p w14:paraId="30CEBC52" w14:textId="77777777" w:rsidR="00A7495B" w:rsidRDefault="00A7495B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Šimon Rozsíval</w:t>
            </w:r>
          </w:p>
        </w:tc>
        <w:tc>
          <w:tcPr>
            <w:tcW w:w="1309" w:type="dxa"/>
            <w:vAlign w:val="center"/>
          </w:tcPr>
          <w:p w14:paraId="061B6C56" w14:textId="187469B9" w:rsidR="00A7495B" w:rsidRPr="008613AE" w:rsidRDefault="008613AE" w:rsidP="003E4373">
            <w:pPr>
              <w:snapToGrid w:val="0"/>
              <w:spacing w:after="0"/>
              <w:ind w:left="87" w:firstLine="0"/>
              <w:jc w:val="left"/>
              <w:rPr>
                <w:b/>
                <w:lang w:val="cs-CZ"/>
              </w:rPr>
            </w:pPr>
            <w:ins w:id="96" w:author="Simon Rozsival" w:date="2014-05-25T19:19:00Z">
              <w:r>
                <w:rPr>
                  <w:lang w:val="cs-CZ"/>
                </w:rPr>
                <w:t xml:space="preserve">2. </w:t>
              </w:r>
            </w:ins>
            <w:r w:rsidR="00A7495B" w:rsidRPr="008613AE">
              <w:rPr>
                <w:lang w:val="cs-CZ"/>
              </w:rPr>
              <w:t>4.</w:t>
            </w:r>
          </w:p>
        </w:tc>
        <w:tc>
          <w:tcPr>
            <w:tcW w:w="4111" w:type="dxa"/>
            <w:vAlign w:val="center"/>
          </w:tcPr>
          <w:p w14:paraId="6517CAD9" w14:textId="77777777" w:rsidR="00A7495B" w:rsidRDefault="00A7495B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Rozpracování původního textu.</w:t>
            </w:r>
          </w:p>
        </w:tc>
        <w:tc>
          <w:tcPr>
            <w:tcW w:w="1902" w:type="dxa"/>
            <w:vAlign w:val="center"/>
          </w:tcPr>
          <w:p w14:paraId="5CCDDC18" w14:textId="77777777" w:rsidR="00A7495B" w:rsidRDefault="00A7495B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0.1.2</w:t>
            </w:r>
          </w:p>
        </w:tc>
      </w:tr>
      <w:tr w:rsidR="00612816" w14:paraId="09803173" w14:textId="77777777" w:rsidTr="003E4373">
        <w:tc>
          <w:tcPr>
            <w:tcW w:w="2235" w:type="dxa"/>
            <w:vAlign w:val="center"/>
          </w:tcPr>
          <w:p w14:paraId="5F9F33E7" w14:textId="77777777" w:rsidR="00612816" w:rsidRDefault="00612816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Šimon Rozsíval</w:t>
            </w:r>
          </w:p>
        </w:tc>
        <w:tc>
          <w:tcPr>
            <w:tcW w:w="1309" w:type="dxa"/>
            <w:vAlign w:val="center"/>
          </w:tcPr>
          <w:p w14:paraId="7997092B" w14:textId="0FE14C39" w:rsidR="00612816" w:rsidRPr="008613AE" w:rsidRDefault="008613AE" w:rsidP="003E4373">
            <w:pPr>
              <w:snapToGrid w:val="0"/>
              <w:spacing w:after="0"/>
              <w:ind w:left="87" w:firstLine="0"/>
              <w:jc w:val="left"/>
              <w:rPr>
                <w:lang w:val="cs-CZ"/>
              </w:rPr>
            </w:pPr>
            <w:ins w:id="97" w:author="Simon Rozsival" w:date="2014-05-25T19:20:00Z">
              <w:r>
                <w:rPr>
                  <w:lang w:val="cs-CZ"/>
                </w:rPr>
                <w:t xml:space="preserve">16. </w:t>
              </w:r>
            </w:ins>
            <w:r w:rsidR="00350D4E" w:rsidRPr="008613AE">
              <w:rPr>
                <w:lang w:val="cs-CZ"/>
              </w:rPr>
              <w:t>4.</w:t>
            </w:r>
          </w:p>
        </w:tc>
        <w:tc>
          <w:tcPr>
            <w:tcW w:w="4111" w:type="dxa"/>
            <w:vAlign w:val="center"/>
          </w:tcPr>
          <w:p w14:paraId="3247B82C" w14:textId="77777777" w:rsidR="00612816" w:rsidRDefault="00350D4E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Zpracování připomínek</w:t>
            </w:r>
          </w:p>
        </w:tc>
        <w:tc>
          <w:tcPr>
            <w:tcW w:w="1902" w:type="dxa"/>
            <w:vAlign w:val="center"/>
          </w:tcPr>
          <w:p w14:paraId="04714C13" w14:textId="77777777" w:rsidR="00612816" w:rsidRDefault="00350D4E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0.2.0</w:t>
            </w:r>
          </w:p>
        </w:tc>
      </w:tr>
      <w:tr w:rsidR="00611F46" w14:paraId="11EC327D" w14:textId="77777777" w:rsidTr="003E4373">
        <w:trPr>
          <w:ins w:id="98" w:author="student" w:date="2014-04-23T19:05:00Z"/>
        </w:trPr>
        <w:tc>
          <w:tcPr>
            <w:tcW w:w="2235" w:type="dxa"/>
            <w:vAlign w:val="center"/>
          </w:tcPr>
          <w:p w14:paraId="15F5B344" w14:textId="77777777" w:rsidR="00611F46" w:rsidRDefault="00611F46" w:rsidP="003E4373">
            <w:pPr>
              <w:snapToGrid w:val="0"/>
              <w:spacing w:after="0"/>
              <w:ind w:left="142" w:firstLine="0"/>
              <w:jc w:val="left"/>
              <w:rPr>
                <w:ins w:id="99" w:author="student" w:date="2014-04-23T19:05:00Z"/>
                <w:lang w:val="cs-CZ"/>
              </w:rPr>
            </w:pPr>
            <w:ins w:id="100" w:author="student" w:date="2014-04-23T19:05:00Z">
              <w:r>
                <w:rPr>
                  <w:lang w:val="cs-CZ"/>
                </w:rPr>
                <w:t>Šimon Rozsíval</w:t>
              </w:r>
            </w:ins>
          </w:p>
        </w:tc>
        <w:tc>
          <w:tcPr>
            <w:tcW w:w="1309" w:type="dxa"/>
            <w:vAlign w:val="center"/>
          </w:tcPr>
          <w:p w14:paraId="0DEAEACF" w14:textId="72DAFCC1" w:rsidR="00611F46" w:rsidRPr="00611F46" w:rsidRDefault="006A3738" w:rsidP="003E4373">
            <w:pPr>
              <w:snapToGrid w:val="0"/>
              <w:spacing w:after="0"/>
              <w:ind w:left="87" w:firstLine="0"/>
              <w:jc w:val="left"/>
              <w:rPr>
                <w:ins w:id="101" w:author="student" w:date="2014-04-23T19:05:00Z"/>
                <w:i/>
                <w:lang w:val="cs-CZ"/>
              </w:rPr>
            </w:pPr>
            <w:ins w:id="102" w:author="Šimon Rozsíval" w:date="2014-05-01T20:57:00Z">
              <w:r>
                <w:rPr>
                  <w:lang w:val="cs-CZ"/>
                </w:rPr>
                <w:t xml:space="preserve">23. 4. </w:t>
              </w:r>
            </w:ins>
          </w:p>
        </w:tc>
        <w:tc>
          <w:tcPr>
            <w:tcW w:w="4111" w:type="dxa"/>
            <w:vAlign w:val="center"/>
          </w:tcPr>
          <w:p w14:paraId="083EB608" w14:textId="77777777" w:rsidR="00611F46" w:rsidRDefault="00611F46" w:rsidP="003E4373">
            <w:pPr>
              <w:snapToGrid w:val="0"/>
              <w:spacing w:after="0"/>
              <w:ind w:left="142" w:firstLine="0"/>
              <w:jc w:val="left"/>
              <w:rPr>
                <w:ins w:id="103" w:author="student" w:date="2014-04-23T19:05:00Z"/>
                <w:lang w:val="cs-CZ"/>
              </w:rPr>
            </w:pPr>
            <w:ins w:id="104" w:author="student" w:date="2014-04-23T19:06:00Z">
              <w:r>
                <w:rPr>
                  <w:lang w:val="cs-CZ"/>
                </w:rPr>
                <w:t>Zpracování připomínek</w:t>
              </w:r>
            </w:ins>
          </w:p>
        </w:tc>
        <w:tc>
          <w:tcPr>
            <w:tcW w:w="1902" w:type="dxa"/>
            <w:vAlign w:val="center"/>
          </w:tcPr>
          <w:p w14:paraId="68DA1889" w14:textId="77777777" w:rsidR="00611F46" w:rsidRDefault="00611F46" w:rsidP="003E4373">
            <w:pPr>
              <w:snapToGrid w:val="0"/>
              <w:spacing w:after="0"/>
              <w:ind w:left="142" w:firstLine="0"/>
              <w:jc w:val="left"/>
              <w:rPr>
                <w:ins w:id="105" w:author="student" w:date="2014-04-23T19:05:00Z"/>
                <w:lang w:val="cs-CZ"/>
              </w:rPr>
            </w:pPr>
            <w:ins w:id="106" w:author="student" w:date="2014-04-23T19:06:00Z">
              <w:r>
                <w:rPr>
                  <w:lang w:val="cs-CZ"/>
                </w:rPr>
                <w:t>0.2.1</w:t>
              </w:r>
            </w:ins>
          </w:p>
        </w:tc>
      </w:tr>
      <w:tr w:rsidR="006A3738" w14:paraId="4064FF5D" w14:textId="77777777" w:rsidTr="003E4373">
        <w:trPr>
          <w:ins w:id="107" w:author="Šimon Rozsíval" w:date="2014-05-01T20:57:00Z"/>
        </w:trPr>
        <w:tc>
          <w:tcPr>
            <w:tcW w:w="2235" w:type="dxa"/>
            <w:vAlign w:val="center"/>
          </w:tcPr>
          <w:p w14:paraId="2D599C69" w14:textId="77777777" w:rsidR="006A3738" w:rsidRDefault="006A3738" w:rsidP="003E4373">
            <w:pPr>
              <w:snapToGrid w:val="0"/>
              <w:spacing w:after="0"/>
              <w:ind w:left="142" w:firstLine="0"/>
              <w:jc w:val="left"/>
              <w:rPr>
                <w:ins w:id="108" w:author="Šimon Rozsíval" w:date="2014-05-01T20:57:00Z"/>
                <w:lang w:val="cs-CZ"/>
              </w:rPr>
            </w:pPr>
            <w:ins w:id="109" w:author="Šimon Rozsíval" w:date="2014-05-01T20:57:00Z">
              <w:r>
                <w:rPr>
                  <w:lang w:val="cs-CZ"/>
                </w:rPr>
                <w:t>Šimon Rozsíval</w:t>
              </w:r>
            </w:ins>
          </w:p>
        </w:tc>
        <w:tc>
          <w:tcPr>
            <w:tcW w:w="1309" w:type="dxa"/>
            <w:vAlign w:val="center"/>
          </w:tcPr>
          <w:p w14:paraId="61D2280E" w14:textId="31C84B75" w:rsidR="006A3738" w:rsidRPr="008613AE" w:rsidRDefault="008613AE" w:rsidP="003E4373">
            <w:pPr>
              <w:snapToGrid w:val="0"/>
              <w:spacing w:after="0"/>
              <w:ind w:left="87" w:firstLine="0"/>
              <w:jc w:val="left"/>
              <w:rPr>
                <w:ins w:id="110" w:author="Šimon Rozsíval" w:date="2014-05-01T20:57:00Z"/>
                <w:lang w:val="cs-CZ"/>
              </w:rPr>
            </w:pPr>
            <w:ins w:id="111" w:author="Simon Rozsival" w:date="2014-05-25T19:20:00Z">
              <w:r>
                <w:rPr>
                  <w:lang w:val="cs-CZ"/>
                </w:rPr>
                <w:t xml:space="preserve">1. </w:t>
              </w:r>
            </w:ins>
            <w:ins w:id="112" w:author="Šimon Rozsíval" w:date="2014-05-01T20:57:00Z">
              <w:r w:rsidR="006A3738" w:rsidRPr="008613AE">
                <w:rPr>
                  <w:lang w:val="cs-CZ"/>
                </w:rPr>
                <w:t>5.</w:t>
              </w:r>
            </w:ins>
          </w:p>
        </w:tc>
        <w:tc>
          <w:tcPr>
            <w:tcW w:w="4111" w:type="dxa"/>
            <w:vAlign w:val="center"/>
          </w:tcPr>
          <w:p w14:paraId="56579EF7" w14:textId="77777777" w:rsidR="006A3738" w:rsidRDefault="006A3738" w:rsidP="003E4373">
            <w:pPr>
              <w:snapToGrid w:val="0"/>
              <w:spacing w:after="0"/>
              <w:ind w:left="142" w:firstLine="0"/>
              <w:jc w:val="left"/>
              <w:rPr>
                <w:ins w:id="113" w:author="Šimon Rozsíval" w:date="2014-05-01T20:57:00Z"/>
                <w:lang w:val="cs-CZ"/>
              </w:rPr>
            </w:pPr>
            <w:ins w:id="114" w:author="Šimon Rozsíval" w:date="2014-05-01T20:57:00Z">
              <w:r>
                <w:rPr>
                  <w:lang w:val="cs-CZ"/>
                </w:rPr>
                <w:t>Specifikace záznamu zvuku.</w:t>
              </w:r>
            </w:ins>
          </w:p>
        </w:tc>
        <w:tc>
          <w:tcPr>
            <w:tcW w:w="1902" w:type="dxa"/>
            <w:vAlign w:val="center"/>
          </w:tcPr>
          <w:p w14:paraId="7A7A498F" w14:textId="77777777" w:rsidR="006A3738" w:rsidRPr="008613AE" w:rsidRDefault="006A3738" w:rsidP="003E4373">
            <w:pPr>
              <w:snapToGrid w:val="0"/>
              <w:spacing w:after="0"/>
              <w:ind w:left="142" w:firstLine="0"/>
              <w:jc w:val="left"/>
              <w:rPr>
                <w:ins w:id="115" w:author="Šimon Rozsíval" w:date="2014-05-01T20:57:00Z"/>
                <w:lang w:val="cs-CZ"/>
              </w:rPr>
            </w:pPr>
            <w:ins w:id="116" w:author="Šimon Rozsíval" w:date="2014-05-01T20:58:00Z">
              <w:r w:rsidRPr="008613AE">
                <w:rPr>
                  <w:lang w:val="cs-CZ"/>
                </w:rPr>
                <w:t>0.2.2</w:t>
              </w:r>
            </w:ins>
          </w:p>
        </w:tc>
      </w:tr>
      <w:tr w:rsidR="006975B2" w14:paraId="65EC6A3F" w14:textId="77777777" w:rsidTr="003E4373">
        <w:trPr>
          <w:ins w:id="117" w:author="Simon Rozsival" w:date="2014-05-23T16:13:00Z"/>
        </w:trPr>
        <w:tc>
          <w:tcPr>
            <w:tcW w:w="2235" w:type="dxa"/>
            <w:vAlign w:val="center"/>
          </w:tcPr>
          <w:p w14:paraId="69121E00" w14:textId="68D10539" w:rsidR="006975B2" w:rsidRDefault="006975B2" w:rsidP="003E4373">
            <w:pPr>
              <w:snapToGrid w:val="0"/>
              <w:spacing w:after="0"/>
              <w:ind w:left="142" w:firstLine="0"/>
              <w:jc w:val="left"/>
              <w:rPr>
                <w:ins w:id="118" w:author="Simon Rozsival" w:date="2014-05-23T16:13:00Z"/>
                <w:lang w:val="cs-CZ"/>
              </w:rPr>
            </w:pPr>
            <w:ins w:id="119" w:author="Simon Rozsival" w:date="2014-05-23T16:13:00Z">
              <w:r>
                <w:rPr>
                  <w:lang w:val="cs-CZ"/>
                </w:rPr>
                <w:t>Šimon Rozsíval</w:t>
              </w:r>
            </w:ins>
          </w:p>
        </w:tc>
        <w:tc>
          <w:tcPr>
            <w:tcW w:w="1309" w:type="dxa"/>
            <w:vAlign w:val="center"/>
          </w:tcPr>
          <w:p w14:paraId="7715DA49" w14:textId="240789BC" w:rsidR="006975B2" w:rsidRPr="006975B2" w:rsidRDefault="006975B2" w:rsidP="003E4373">
            <w:pPr>
              <w:snapToGrid w:val="0"/>
              <w:spacing w:after="0"/>
              <w:ind w:left="87" w:firstLine="0"/>
              <w:jc w:val="left"/>
              <w:rPr>
                <w:ins w:id="120" w:author="Simon Rozsival" w:date="2014-05-23T16:13:00Z"/>
                <w:lang w:val="cs-CZ"/>
              </w:rPr>
            </w:pPr>
            <w:ins w:id="121" w:author="Simon Rozsival" w:date="2014-05-23T16:14:00Z">
              <w:r>
                <w:rPr>
                  <w:lang w:val="cs-CZ"/>
                </w:rPr>
                <w:t>23. 5.</w:t>
              </w:r>
            </w:ins>
          </w:p>
        </w:tc>
        <w:tc>
          <w:tcPr>
            <w:tcW w:w="4111" w:type="dxa"/>
            <w:vAlign w:val="center"/>
          </w:tcPr>
          <w:p w14:paraId="1C641F21" w14:textId="503BB6D4" w:rsidR="006975B2" w:rsidRDefault="006975B2" w:rsidP="003E4373">
            <w:pPr>
              <w:snapToGrid w:val="0"/>
              <w:spacing w:after="0"/>
              <w:ind w:left="142" w:firstLine="0"/>
              <w:jc w:val="left"/>
              <w:rPr>
                <w:ins w:id="122" w:author="Simon Rozsival" w:date="2014-05-23T16:13:00Z"/>
                <w:lang w:val="cs-CZ"/>
              </w:rPr>
            </w:pPr>
            <w:ins w:id="123" w:author="Simon Rozsival" w:date="2014-05-23T16:14:00Z">
              <w:r>
                <w:rPr>
                  <w:lang w:val="cs-CZ"/>
                </w:rPr>
                <w:t>Oprava formulací</w:t>
              </w:r>
            </w:ins>
          </w:p>
        </w:tc>
        <w:tc>
          <w:tcPr>
            <w:tcW w:w="1902" w:type="dxa"/>
            <w:vAlign w:val="center"/>
          </w:tcPr>
          <w:p w14:paraId="480AEB29" w14:textId="1DE1D270" w:rsidR="006975B2" w:rsidRPr="008613AE" w:rsidRDefault="006975B2" w:rsidP="003E4373">
            <w:pPr>
              <w:snapToGrid w:val="0"/>
              <w:spacing w:after="0"/>
              <w:ind w:left="142" w:firstLine="0"/>
              <w:jc w:val="left"/>
              <w:rPr>
                <w:ins w:id="124" w:author="Simon Rozsival" w:date="2014-05-23T16:13:00Z"/>
                <w:lang w:val="cs-CZ"/>
              </w:rPr>
            </w:pPr>
            <w:ins w:id="125" w:author="Simon Rozsival" w:date="2014-05-23T16:14:00Z">
              <w:r w:rsidRPr="008613AE">
                <w:rPr>
                  <w:lang w:val="cs-CZ"/>
                </w:rPr>
                <w:t>0.3.0</w:t>
              </w:r>
            </w:ins>
          </w:p>
        </w:tc>
      </w:tr>
      <w:tr w:rsidR="00AB1B59" w14:paraId="1029EF07" w14:textId="77777777" w:rsidTr="003E4373">
        <w:trPr>
          <w:ins w:id="126" w:author="Simon Rozsival" w:date="2014-05-25T19:14:00Z"/>
        </w:trPr>
        <w:tc>
          <w:tcPr>
            <w:tcW w:w="2235" w:type="dxa"/>
            <w:vAlign w:val="center"/>
          </w:tcPr>
          <w:p w14:paraId="52CEA954" w14:textId="7014622F" w:rsidR="00AB1B59" w:rsidRDefault="00AB1B59" w:rsidP="003E4373">
            <w:pPr>
              <w:snapToGrid w:val="0"/>
              <w:spacing w:after="0"/>
              <w:ind w:left="142" w:firstLine="0"/>
              <w:jc w:val="left"/>
              <w:rPr>
                <w:ins w:id="127" w:author="Simon Rozsival" w:date="2014-05-25T19:14:00Z"/>
                <w:lang w:val="cs-CZ"/>
              </w:rPr>
            </w:pPr>
            <w:ins w:id="128" w:author="Simon Rozsival" w:date="2014-05-25T19:14:00Z">
              <w:r>
                <w:rPr>
                  <w:lang w:val="cs-CZ"/>
                </w:rPr>
                <w:t>Šimon Rozsíval</w:t>
              </w:r>
            </w:ins>
          </w:p>
        </w:tc>
        <w:tc>
          <w:tcPr>
            <w:tcW w:w="1309" w:type="dxa"/>
            <w:vAlign w:val="center"/>
          </w:tcPr>
          <w:p w14:paraId="5D42E16B" w14:textId="5907A700" w:rsidR="00AB1B59" w:rsidRDefault="00AB1B59" w:rsidP="003E4373">
            <w:pPr>
              <w:snapToGrid w:val="0"/>
              <w:spacing w:after="0"/>
              <w:ind w:left="87" w:firstLine="0"/>
              <w:jc w:val="left"/>
              <w:rPr>
                <w:ins w:id="129" w:author="Simon Rozsival" w:date="2014-05-25T19:14:00Z"/>
                <w:lang w:val="cs-CZ"/>
              </w:rPr>
            </w:pPr>
            <w:ins w:id="130" w:author="Simon Rozsival" w:date="2014-05-25T19:14:00Z">
              <w:r>
                <w:rPr>
                  <w:lang w:val="cs-CZ"/>
                </w:rPr>
                <w:t>25. 5.</w:t>
              </w:r>
            </w:ins>
          </w:p>
        </w:tc>
        <w:tc>
          <w:tcPr>
            <w:tcW w:w="4111" w:type="dxa"/>
            <w:vAlign w:val="center"/>
          </w:tcPr>
          <w:p w14:paraId="69CEA0E8" w14:textId="159E83A5" w:rsidR="00AB1B59" w:rsidRDefault="00AB1B59" w:rsidP="003E4373">
            <w:pPr>
              <w:snapToGrid w:val="0"/>
              <w:spacing w:after="0"/>
              <w:ind w:left="142" w:firstLine="0"/>
              <w:jc w:val="left"/>
              <w:rPr>
                <w:ins w:id="131" w:author="Simon Rozsival" w:date="2014-05-25T19:14:00Z"/>
                <w:lang w:val="cs-CZ"/>
              </w:rPr>
            </w:pPr>
            <w:ins w:id="132" w:author="Simon Rozsival" w:date="2014-05-25T19:14:00Z">
              <w:r>
                <w:rPr>
                  <w:lang w:val="cs-CZ"/>
                </w:rPr>
                <w:t>Oprava formulací</w:t>
              </w:r>
            </w:ins>
          </w:p>
        </w:tc>
        <w:tc>
          <w:tcPr>
            <w:tcW w:w="1902" w:type="dxa"/>
            <w:vAlign w:val="center"/>
          </w:tcPr>
          <w:p w14:paraId="36FFD8B8" w14:textId="7D2CFFD8" w:rsidR="00AB1B59" w:rsidRPr="008613AE" w:rsidRDefault="00AB1B59" w:rsidP="003E4373">
            <w:pPr>
              <w:snapToGrid w:val="0"/>
              <w:spacing w:after="0"/>
              <w:ind w:left="142" w:firstLine="0"/>
              <w:jc w:val="left"/>
              <w:rPr>
                <w:ins w:id="133" w:author="Simon Rozsival" w:date="2014-05-25T19:14:00Z"/>
                <w:lang w:val="cs-CZ"/>
              </w:rPr>
            </w:pPr>
            <w:ins w:id="134" w:author="Simon Rozsival" w:date="2014-05-25T19:14:00Z">
              <w:r w:rsidRPr="008613AE">
                <w:rPr>
                  <w:lang w:val="cs-CZ"/>
                </w:rPr>
                <w:t>0.3.1</w:t>
              </w:r>
            </w:ins>
          </w:p>
        </w:tc>
      </w:tr>
      <w:tr w:rsidR="008066E7" w14:paraId="30DD0A79" w14:textId="77777777" w:rsidTr="003E4373">
        <w:trPr>
          <w:ins w:id="135" w:author="Simon Rozsival" w:date="2014-06-01T20:04:00Z"/>
        </w:trPr>
        <w:tc>
          <w:tcPr>
            <w:tcW w:w="2235" w:type="dxa"/>
            <w:vAlign w:val="center"/>
          </w:tcPr>
          <w:p w14:paraId="6F0A3611" w14:textId="11A0782A" w:rsidR="008066E7" w:rsidRDefault="008066E7" w:rsidP="003E4373">
            <w:pPr>
              <w:snapToGrid w:val="0"/>
              <w:spacing w:after="0"/>
              <w:ind w:left="142" w:firstLine="0"/>
              <w:jc w:val="left"/>
              <w:rPr>
                <w:ins w:id="136" w:author="Simon Rozsival" w:date="2014-06-01T20:04:00Z"/>
                <w:lang w:val="cs-CZ"/>
              </w:rPr>
            </w:pPr>
            <w:ins w:id="137" w:author="Simon Rozsival" w:date="2014-06-01T20:04:00Z">
              <w:r>
                <w:rPr>
                  <w:lang w:val="cs-CZ"/>
                </w:rPr>
                <w:t>Šimon Rozsíval</w:t>
              </w:r>
            </w:ins>
          </w:p>
        </w:tc>
        <w:tc>
          <w:tcPr>
            <w:tcW w:w="1309" w:type="dxa"/>
            <w:vAlign w:val="center"/>
          </w:tcPr>
          <w:p w14:paraId="75C90A4E" w14:textId="542EA7AB" w:rsidR="008066E7" w:rsidRDefault="008066E7" w:rsidP="003E4373">
            <w:pPr>
              <w:snapToGrid w:val="0"/>
              <w:spacing w:after="0"/>
              <w:ind w:left="87" w:firstLine="0"/>
              <w:jc w:val="left"/>
              <w:rPr>
                <w:ins w:id="138" w:author="Simon Rozsival" w:date="2014-06-01T20:04:00Z"/>
                <w:lang w:val="cs-CZ"/>
              </w:rPr>
            </w:pPr>
            <w:ins w:id="139" w:author="Simon Rozsival" w:date="2014-06-01T20:04:00Z">
              <w:r>
                <w:rPr>
                  <w:lang w:val="cs-CZ"/>
                </w:rPr>
                <w:t>1. 6.</w:t>
              </w:r>
            </w:ins>
          </w:p>
        </w:tc>
        <w:tc>
          <w:tcPr>
            <w:tcW w:w="4111" w:type="dxa"/>
            <w:vAlign w:val="center"/>
          </w:tcPr>
          <w:p w14:paraId="3C9D5456" w14:textId="1CE31EBE" w:rsidR="008066E7" w:rsidRDefault="008066E7" w:rsidP="003E4373">
            <w:pPr>
              <w:snapToGrid w:val="0"/>
              <w:spacing w:after="0"/>
              <w:ind w:left="142" w:firstLine="0"/>
              <w:jc w:val="left"/>
              <w:rPr>
                <w:ins w:id="140" w:author="Simon Rozsival" w:date="2014-06-01T20:04:00Z"/>
                <w:lang w:val="cs-CZ"/>
              </w:rPr>
            </w:pPr>
            <w:proofErr w:type="spellStart"/>
            <w:ins w:id="141" w:author="Simon Rozsival" w:date="2014-06-01T20:04:00Z">
              <w:r>
                <w:rPr>
                  <w:lang w:val="cs-CZ"/>
                </w:rPr>
                <w:t>Milestones</w:t>
              </w:r>
              <w:proofErr w:type="spellEnd"/>
            </w:ins>
          </w:p>
        </w:tc>
        <w:tc>
          <w:tcPr>
            <w:tcW w:w="1902" w:type="dxa"/>
            <w:vAlign w:val="center"/>
          </w:tcPr>
          <w:p w14:paraId="7AB946C6" w14:textId="501F2DC6" w:rsidR="008066E7" w:rsidRPr="008613AE" w:rsidRDefault="008066E7" w:rsidP="003E4373">
            <w:pPr>
              <w:snapToGrid w:val="0"/>
              <w:spacing w:after="0"/>
              <w:ind w:left="142" w:firstLine="0"/>
              <w:jc w:val="left"/>
              <w:rPr>
                <w:ins w:id="142" w:author="Simon Rozsival" w:date="2014-06-01T20:04:00Z"/>
                <w:lang w:val="cs-CZ"/>
              </w:rPr>
            </w:pPr>
            <w:ins w:id="143" w:author="Simon Rozsival" w:date="2014-06-01T20:04:00Z">
              <w:r>
                <w:rPr>
                  <w:lang w:val="cs-CZ"/>
                </w:rPr>
                <w:t>0.3.2</w:t>
              </w:r>
            </w:ins>
          </w:p>
        </w:tc>
      </w:tr>
    </w:tbl>
    <w:p w14:paraId="7DA57BE8" w14:textId="77777777" w:rsidR="00BB2046" w:rsidRDefault="00BB2046">
      <w:pPr>
        <w:rPr>
          <w:lang w:val="cs-CZ"/>
        </w:rPr>
        <w:sectPr w:rsidR="00BB2046">
          <w:footnotePr>
            <w:pos w:val="beneathText"/>
          </w:footnotePr>
          <w:type w:val="continuous"/>
          <w:pgSz w:w="12240" w:h="15840"/>
          <w:pgMar w:top="1440" w:right="1440" w:bottom="1440" w:left="1440" w:header="720" w:footer="720" w:gutter="0"/>
          <w:cols w:space="708"/>
          <w:docGrid w:linePitch="360"/>
        </w:sectPr>
      </w:pPr>
    </w:p>
    <w:p w14:paraId="508F6D6A" w14:textId="77777777" w:rsidR="00BB2046" w:rsidRDefault="00BB2046">
      <w:pPr>
        <w:rPr>
          <w:lang w:val="cs-CZ"/>
        </w:rPr>
        <w:sectPr w:rsidR="00BB2046">
          <w:footnotePr>
            <w:pos w:val="beneathText"/>
          </w:footnotePr>
          <w:type w:val="continuous"/>
          <w:pgSz w:w="12240" w:h="15840"/>
          <w:pgMar w:top="1440" w:right="1440" w:bottom="1440" w:left="1440" w:header="720" w:footer="720" w:gutter="0"/>
          <w:cols w:space="708"/>
          <w:docGrid w:linePitch="360"/>
        </w:sectPr>
      </w:pPr>
    </w:p>
    <w:p w14:paraId="581CF673" w14:textId="77777777" w:rsidR="00BB2046" w:rsidRDefault="00BB2046">
      <w:pPr>
        <w:pStyle w:val="Heading1"/>
        <w:rPr>
          <w:rFonts w:cs="Times New Roman"/>
          <w:lang w:val="cs-CZ"/>
        </w:rPr>
      </w:pPr>
      <w:bookmarkStart w:id="144" w:name="_Toc262665469"/>
      <w:r>
        <w:rPr>
          <w:rFonts w:cs="Times New Roman"/>
          <w:lang w:val="cs-CZ"/>
        </w:rPr>
        <w:lastRenderedPageBreak/>
        <w:t>Základní informace</w:t>
      </w:r>
      <w:bookmarkEnd w:id="144"/>
    </w:p>
    <w:p w14:paraId="6A27721E" w14:textId="77777777" w:rsidR="00BB2046" w:rsidRDefault="00BB2046">
      <w:pPr>
        <w:pStyle w:val="Heading2"/>
        <w:rPr>
          <w:rFonts w:cs="Times New Roman"/>
          <w:lang w:val="cs-CZ"/>
        </w:rPr>
      </w:pPr>
      <w:bookmarkStart w:id="145" w:name="_Toc262665470"/>
      <w:r>
        <w:rPr>
          <w:rFonts w:cs="Times New Roman"/>
          <w:lang w:val="cs-CZ"/>
        </w:rPr>
        <w:t>Popis a zaměření softwarového díla</w:t>
      </w:r>
      <w:bookmarkEnd w:id="145"/>
    </w:p>
    <w:p w14:paraId="0651C8A9" w14:textId="247DF2CE" w:rsidR="00BB2046" w:rsidRDefault="00BB2046" w:rsidP="009357FB">
      <w:pPr>
        <w:rPr>
          <w:rFonts w:cs="Times New Roman"/>
          <w:lang w:val="cs-CZ"/>
        </w:rPr>
      </w:pPr>
      <w:r>
        <w:rPr>
          <w:rFonts w:cs="Times New Roman"/>
          <w:lang w:val="cs-CZ"/>
        </w:rPr>
        <w:t>V posledních letech se staly populárními webové stránky poskytující zdarma vzdělávací kurzy široké veřejnosti. Jedním z ta</w:t>
      </w:r>
      <w:r w:rsidR="00BC076A">
        <w:rPr>
          <w:rFonts w:cs="Times New Roman"/>
          <w:lang w:val="cs-CZ"/>
        </w:rPr>
        <w:t xml:space="preserve">kových projektů je i </w:t>
      </w:r>
      <w:proofErr w:type="spellStart"/>
      <w:r w:rsidR="00BC076A">
        <w:rPr>
          <w:rFonts w:cs="Times New Roman"/>
          <w:lang w:val="cs-CZ"/>
        </w:rPr>
        <w:t>Khanova</w:t>
      </w:r>
      <w:proofErr w:type="spellEnd"/>
      <w:r w:rsidR="00BC076A">
        <w:rPr>
          <w:rFonts w:cs="Times New Roman"/>
          <w:lang w:val="cs-CZ"/>
        </w:rPr>
        <w:t xml:space="preserve"> š</w:t>
      </w:r>
      <w:r>
        <w:rPr>
          <w:rFonts w:cs="Times New Roman"/>
          <w:lang w:val="cs-CZ"/>
        </w:rPr>
        <w:t xml:space="preserve">kola [1], český překlad celosvětově úspěšné anglické </w:t>
      </w:r>
      <w:proofErr w:type="spellStart"/>
      <w:r>
        <w:rPr>
          <w:rFonts w:cs="Times New Roman"/>
          <w:lang w:val="cs-CZ"/>
        </w:rPr>
        <w:t>Khan</w:t>
      </w:r>
      <w:proofErr w:type="spellEnd"/>
      <w:r>
        <w:rPr>
          <w:rFonts w:cs="Times New Roman"/>
          <w:lang w:val="cs-CZ"/>
        </w:rPr>
        <w:t xml:space="preserve"> </w:t>
      </w:r>
      <w:proofErr w:type="spellStart"/>
      <w:r>
        <w:rPr>
          <w:rFonts w:cs="Times New Roman"/>
          <w:lang w:val="cs-CZ"/>
        </w:rPr>
        <w:t>Academy</w:t>
      </w:r>
      <w:proofErr w:type="spellEnd"/>
      <w:r>
        <w:rPr>
          <w:rFonts w:cs="Times New Roman"/>
          <w:lang w:val="cs-CZ"/>
        </w:rPr>
        <w:t xml:space="preserve"> [2]. Cílem těchto proje</w:t>
      </w:r>
      <w:r w:rsidR="00BC076A">
        <w:rPr>
          <w:rFonts w:cs="Times New Roman"/>
          <w:lang w:val="cs-CZ"/>
        </w:rPr>
        <w:t>ktů je zpřístupnit kvalitní vzdě</w:t>
      </w:r>
      <w:r>
        <w:rPr>
          <w:rFonts w:cs="Times New Roman"/>
          <w:lang w:val="cs-CZ"/>
        </w:rPr>
        <w:t xml:space="preserve">lání komukoli a kdekoli. Toho se snaží </w:t>
      </w:r>
      <w:proofErr w:type="spellStart"/>
      <w:r>
        <w:rPr>
          <w:rFonts w:cs="Times New Roman"/>
          <w:lang w:val="cs-CZ"/>
        </w:rPr>
        <w:t>Khanova</w:t>
      </w:r>
      <w:proofErr w:type="spellEnd"/>
      <w:r w:rsidR="00BC076A">
        <w:rPr>
          <w:rFonts w:cs="Times New Roman"/>
          <w:lang w:val="cs-CZ"/>
        </w:rPr>
        <w:t xml:space="preserve"> škola dosáhnout výukovými vide</w:t>
      </w:r>
      <w:ins w:id="146" w:author="Simon Rozsival" w:date="2014-05-25T19:30:00Z">
        <w:r w:rsidR="00514146">
          <w:rPr>
            <w:rFonts w:cs="Times New Roman"/>
            <w:lang w:val="cs-CZ"/>
          </w:rPr>
          <w:t>i</w:t>
        </w:r>
        <w:r w:rsidR="008D2557">
          <w:rPr>
            <w:rFonts w:cs="Times New Roman"/>
            <w:lang w:val="cs-CZ"/>
          </w:rPr>
          <w:t xml:space="preserve"> dostupnými</w:t>
        </w:r>
      </w:ins>
      <w:r w:rsidR="00BC076A">
        <w:rPr>
          <w:rFonts w:cs="Times New Roman"/>
          <w:lang w:val="cs-CZ"/>
        </w:rPr>
        <w:t xml:space="preserve"> </w:t>
      </w:r>
      <w:ins w:id="147" w:author="Simon Rozsival" w:date="2014-05-25T19:31:00Z">
        <w:r w:rsidR="00A04E31">
          <w:rPr>
            <w:rFonts w:cs="Times New Roman"/>
            <w:lang w:val="cs-CZ"/>
          </w:rPr>
          <w:t xml:space="preserve">komukoli </w:t>
        </w:r>
      </w:ins>
      <w:r w:rsidR="00BC076A">
        <w:rPr>
          <w:rFonts w:cs="Times New Roman"/>
          <w:lang w:val="cs-CZ"/>
        </w:rPr>
        <w:t>ke zhlédnutí zdarma</w:t>
      </w:r>
      <w:ins w:id="148" w:author="Simon Rozsival" w:date="2014-05-25T19:30:00Z">
        <w:r w:rsidR="00FE0C2E">
          <w:rPr>
            <w:rFonts w:cs="Times New Roman"/>
            <w:lang w:val="cs-CZ"/>
          </w:rPr>
          <w:t xml:space="preserve"> na internetu</w:t>
        </w:r>
      </w:ins>
      <w:r w:rsidR="00BC076A">
        <w:rPr>
          <w:rFonts w:cs="Times New Roman"/>
          <w:lang w:val="cs-CZ"/>
        </w:rPr>
        <w:t>. Ta</w:t>
      </w:r>
      <w:r>
        <w:rPr>
          <w:rFonts w:cs="Times New Roman"/>
          <w:lang w:val="cs-CZ"/>
        </w:rPr>
        <w:t>to videa mají formu ručně psaného textu na černou tabuli doplněnou mluveným výkladem.</w:t>
      </w:r>
    </w:p>
    <w:p w14:paraId="0A8BB41E" w14:textId="6B2EE6D7" w:rsidR="00BB2046" w:rsidRDefault="00BB2046" w:rsidP="009357FB">
      <w:pPr>
        <w:rPr>
          <w:rFonts w:cs="Times New Roman"/>
          <w:lang w:val="cs-CZ"/>
        </w:rPr>
      </w:pPr>
      <w:r>
        <w:rPr>
          <w:rFonts w:cs="Times New Roman"/>
          <w:lang w:val="cs-CZ"/>
        </w:rPr>
        <w:t>Cílem tohoto projektu je vytvořit nástroj pro záznam a přehrávání videa v tomto specifickém stylu ve vektorovém formátu. Vektorové video</w:t>
      </w:r>
      <w:r w:rsidR="00BC076A">
        <w:rPr>
          <w:rFonts w:cs="Times New Roman"/>
          <w:lang w:val="cs-CZ"/>
        </w:rPr>
        <w:t xml:space="preserve"> by mělo mít menší velikost než </w:t>
      </w:r>
      <w:r>
        <w:rPr>
          <w:rFonts w:cs="Times New Roman"/>
          <w:lang w:val="cs-CZ"/>
        </w:rPr>
        <w:t>stávající formát</w:t>
      </w:r>
      <w:r w:rsidR="00BC076A">
        <w:rPr>
          <w:rFonts w:cs="Times New Roman"/>
          <w:lang w:val="cs-CZ"/>
        </w:rPr>
        <w:t>,</w:t>
      </w:r>
      <w:r>
        <w:rPr>
          <w:rFonts w:cs="Times New Roman"/>
          <w:lang w:val="cs-CZ"/>
        </w:rPr>
        <w:t xml:space="preserve"> a tudíž by mělo být lépe dostupné při </w:t>
      </w:r>
      <w:r w:rsidR="00BC076A">
        <w:rPr>
          <w:rFonts w:cs="Times New Roman"/>
          <w:lang w:val="cs-CZ"/>
        </w:rPr>
        <w:t>pomalém připojení k</w:t>
      </w:r>
      <w:ins w:id="149" w:author="Simon Rozsival" w:date="2014-05-25T19:31:00Z">
        <w:r w:rsidR="005B18D0">
          <w:rPr>
            <w:rFonts w:cs="Times New Roman"/>
            <w:lang w:val="cs-CZ"/>
          </w:rPr>
          <w:t> </w:t>
        </w:r>
      </w:ins>
      <w:r w:rsidR="00BC076A">
        <w:rPr>
          <w:rFonts w:cs="Times New Roman"/>
          <w:lang w:val="cs-CZ"/>
        </w:rPr>
        <w:t>internetu</w:t>
      </w:r>
      <w:ins w:id="150" w:author="Simon Rozsival" w:date="2014-05-25T19:31:00Z">
        <w:r w:rsidR="005B18D0">
          <w:rPr>
            <w:rFonts w:cs="Times New Roman"/>
            <w:lang w:val="cs-CZ"/>
          </w:rPr>
          <w:t>.</w:t>
        </w:r>
      </w:ins>
      <w:r w:rsidR="00BC076A">
        <w:rPr>
          <w:rFonts w:cs="Times New Roman"/>
          <w:lang w:val="cs-CZ"/>
        </w:rPr>
        <w:t xml:space="preserve"> </w:t>
      </w:r>
      <w:ins w:id="151" w:author="Simon Rozsival" w:date="2014-05-25T19:31:00Z">
        <w:r w:rsidR="005B18D0">
          <w:rPr>
            <w:rFonts w:cs="Times New Roman"/>
            <w:lang w:val="cs-CZ"/>
          </w:rPr>
          <w:t>M</w:t>
        </w:r>
      </w:ins>
      <w:r>
        <w:rPr>
          <w:rFonts w:cs="Times New Roman"/>
          <w:lang w:val="cs-CZ"/>
        </w:rPr>
        <w:t xml:space="preserve">ělo by se </w:t>
      </w:r>
      <w:ins w:id="152" w:author="Simon Rozsival" w:date="2014-05-25T19:31:00Z">
        <w:r w:rsidR="005B18D0">
          <w:rPr>
            <w:rFonts w:cs="Times New Roman"/>
            <w:lang w:val="cs-CZ"/>
          </w:rPr>
          <w:t xml:space="preserve">také </w:t>
        </w:r>
      </w:ins>
      <w:r>
        <w:rPr>
          <w:rFonts w:cs="Times New Roman"/>
          <w:lang w:val="cs-CZ"/>
        </w:rPr>
        <w:t>lépe vykreslovat na obrazovkách s větším rozlišením, než pro které bylo původní rastrové video zaznamenáno.</w:t>
      </w:r>
    </w:p>
    <w:p w14:paraId="2C89A9A2" w14:textId="77777777" w:rsidR="00BB2046" w:rsidRDefault="00BB2046" w:rsidP="009357FB">
      <w:pPr>
        <w:rPr>
          <w:rFonts w:cs="Times New Roman"/>
          <w:i/>
          <w:lang w:val="cs-CZ"/>
        </w:rPr>
      </w:pPr>
      <w:r>
        <w:rPr>
          <w:rFonts w:cs="Times New Roman"/>
          <w:lang w:val="cs-CZ"/>
        </w:rPr>
        <w:t>Cílovou skupinou jsou především žáci a studenti škol, kteří si videa v rámci svého vzdělávání přehrávají. Dále jsou cílovou skupinou tvůrci videa, kteří materiály pro studenty připravují a videa nahrávají.</w:t>
      </w:r>
    </w:p>
    <w:p w14:paraId="2830CC27" w14:textId="77777777" w:rsidR="00BB2046" w:rsidRDefault="00BB2046">
      <w:pPr>
        <w:pStyle w:val="Heading2"/>
        <w:rPr>
          <w:rFonts w:cs="Times New Roman"/>
          <w:lang w:val="cs-CZ"/>
        </w:rPr>
      </w:pPr>
      <w:bookmarkStart w:id="153" w:name="_Toc262665471"/>
      <w:r>
        <w:rPr>
          <w:rFonts w:cs="Times New Roman"/>
          <w:lang w:val="cs-CZ"/>
        </w:rPr>
        <w:t>Použité technologie</w:t>
      </w:r>
      <w:bookmarkEnd w:id="153"/>
      <w:r>
        <w:rPr>
          <w:rFonts w:cs="Times New Roman"/>
          <w:lang w:val="cs-CZ"/>
        </w:rPr>
        <w:t xml:space="preserve"> </w:t>
      </w:r>
    </w:p>
    <w:p w14:paraId="7314AF95" w14:textId="77777777" w:rsidR="00BB2046" w:rsidRDefault="00BB2046">
      <w:pPr>
        <w:rPr>
          <w:lang w:val="cs-CZ"/>
        </w:rPr>
      </w:pPr>
      <w:r>
        <w:rPr>
          <w:lang w:val="cs-CZ"/>
        </w:rPr>
        <w:t xml:space="preserve">Software se bude dělit na </w:t>
      </w:r>
      <w:proofErr w:type="spellStart"/>
      <w:r>
        <w:rPr>
          <w:lang w:val="cs-CZ"/>
        </w:rPr>
        <w:t>backend</w:t>
      </w:r>
      <w:proofErr w:type="spellEnd"/>
      <w:r>
        <w:rPr>
          <w:lang w:val="cs-CZ"/>
        </w:rPr>
        <w:t xml:space="preserve"> běžící přímo na webovém serveru a na </w:t>
      </w:r>
      <w:proofErr w:type="spellStart"/>
      <w:r>
        <w:rPr>
          <w:lang w:val="cs-CZ"/>
        </w:rPr>
        <w:t>frontend</w:t>
      </w:r>
      <w:proofErr w:type="spellEnd"/>
      <w:r>
        <w:rPr>
          <w:lang w:val="cs-CZ"/>
        </w:rPr>
        <w:t>, které poběží uvnitř webového prohlížeče uživatele.</w:t>
      </w:r>
    </w:p>
    <w:p w14:paraId="7BA0E8E7" w14:textId="379B30C5" w:rsidR="00BB2046" w:rsidRDefault="00BB2046">
      <w:pPr>
        <w:rPr>
          <w:lang w:val="cs-CZ"/>
        </w:rPr>
      </w:pPr>
      <w:r>
        <w:rPr>
          <w:lang w:val="cs-CZ"/>
        </w:rPr>
        <w:t xml:space="preserve">Pro </w:t>
      </w:r>
      <w:proofErr w:type="spellStart"/>
      <w:r>
        <w:rPr>
          <w:lang w:val="cs-CZ"/>
        </w:rPr>
        <w:t>backend</w:t>
      </w:r>
      <w:proofErr w:type="spellEnd"/>
      <w:r>
        <w:rPr>
          <w:lang w:val="cs-CZ"/>
        </w:rPr>
        <w:t xml:space="preserve"> bude využit programovací jazyk PHP a knihovna </w:t>
      </w:r>
      <w:proofErr w:type="spellStart"/>
      <w:r>
        <w:rPr>
          <w:lang w:val="cs-CZ"/>
        </w:rPr>
        <w:t>Nette</w:t>
      </w:r>
      <w:proofErr w:type="spellEnd"/>
      <w:r>
        <w:rPr>
          <w:lang w:val="cs-CZ"/>
        </w:rPr>
        <w:t xml:space="preserve"> Framework 2, </w:t>
      </w:r>
      <w:proofErr w:type="spellStart"/>
      <w:ins w:id="154" w:author="student" w:date="2014-04-23T19:11:00Z">
        <w:r w:rsidR="008D4DC4">
          <w:rPr>
            <w:lang w:val="cs-CZ"/>
          </w:rPr>
          <w:t>meta</w:t>
        </w:r>
      </w:ins>
      <w:r>
        <w:rPr>
          <w:lang w:val="cs-CZ"/>
        </w:rPr>
        <w:t>data</w:t>
      </w:r>
      <w:proofErr w:type="spellEnd"/>
      <w:r>
        <w:rPr>
          <w:lang w:val="cs-CZ"/>
        </w:rPr>
        <w:t xml:space="preserve"> budou uložena v databázi </w:t>
      </w:r>
      <w:proofErr w:type="spellStart"/>
      <w:r>
        <w:rPr>
          <w:lang w:val="cs-CZ"/>
        </w:rPr>
        <w:t>MySQL</w:t>
      </w:r>
      <w:proofErr w:type="spellEnd"/>
      <w:r>
        <w:rPr>
          <w:lang w:val="cs-CZ"/>
        </w:rPr>
        <w:t>. Na serveru by měl být přítomen operační systém a případně další software, který podporuje provoz těcht</w:t>
      </w:r>
      <w:r w:rsidR="00BC076A">
        <w:rPr>
          <w:lang w:val="cs-CZ"/>
        </w:rPr>
        <w:t>o technologií. Nejspíše vhodný u</w:t>
      </w:r>
      <w:r>
        <w:rPr>
          <w:lang w:val="cs-CZ"/>
        </w:rPr>
        <w:t xml:space="preserve">nixový OS s nainstalovaným </w:t>
      </w:r>
      <w:proofErr w:type="spellStart"/>
      <w:r>
        <w:rPr>
          <w:lang w:val="cs-CZ"/>
        </w:rPr>
        <w:t>Apache</w:t>
      </w:r>
      <w:proofErr w:type="spellEnd"/>
      <w:r>
        <w:rPr>
          <w:lang w:val="cs-CZ"/>
        </w:rPr>
        <w:t xml:space="preserve"> HTTP Server.</w:t>
      </w:r>
    </w:p>
    <w:p w14:paraId="6713D6D5" w14:textId="6CF9BA05" w:rsidR="00BB2046" w:rsidRDefault="00BC076A">
      <w:pPr>
        <w:rPr>
          <w:ins w:id="155" w:author="student" w:date="2014-04-23T20:57:00Z"/>
          <w:lang w:val="cs-CZ"/>
        </w:rPr>
      </w:pPr>
      <w:r>
        <w:rPr>
          <w:lang w:val="cs-CZ"/>
        </w:rPr>
        <w:t xml:space="preserve">Pro </w:t>
      </w:r>
      <w:proofErr w:type="spellStart"/>
      <w:r>
        <w:rPr>
          <w:lang w:val="cs-CZ"/>
        </w:rPr>
        <w:t>frontend</w:t>
      </w:r>
      <w:proofErr w:type="spellEnd"/>
      <w:r w:rsidR="00BB2046">
        <w:rPr>
          <w:lang w:val="cs-CZ"/>
        </w:rPr>
        <w:t xml:space="preserve"> budou využity technologie HTML5 a </w:t>
      </w:r>
      <w:proofErr w:type="spellStart"/>
      <w:r w:rsidR="00BB2046">
        <w:rPr>
          <w:lang w:val="cs-CZ"/>
        </w:rPr>
        <w:t>javascript</w:t>
      </w:r>
      <w:proofErr w:type="spellEnd"/>
      <w:r w:rsidR="00BB2046">
        <w:rPr>
          <w:lang w:val="cs-CZ"/>
        </w:rPr>
        <w:t>.</w:t>
      </w:r>
      <w:ins w:id="156" w:author="student" w:date="2014-04-23T19:11:00Z">
        <w:r w:rsidR="00D57607">
          <w:rPr>
            <w:lang w:val="cs-CZ"/>
          </w:rPr>
          <w:t xml:space="preserve"> </w:t>
        </w:r>
      </w:ins>
      <w:ins w:id="157" w:author="student" w:date="2014-04-23T19:12:00Z">
        <w:r w:rsidR="008D4DC4">
          <w:rPr>
            <w:lang w:val="cs-CZ"/>
          </w:rPr>
          <w:t xml:space="preserve">K vykreslování může být využita knihovna </w:t>
        </w:r>
        <w:proofErr w:type="spellStart"/>
        <w:r w:rsidR="008D4DC4">
          <w:rPr>
            <w:lang w:val="cs-CZ"/>
          </w:rPr>
          <w:t>Raphaël</w:t>
        </w:r>
        <w:proofErr w:type="spellEnd"/>
        <w:r w:rsidR="008D4DC4">
          <w:rPr>
            <w:lang w:val="cs-CZ"/>
          </w:rPr>
          <w:t xml:space="preserve"> nebo jiná podobn</w:t>
        </w:r>
      </w:ins>
      <w:ins w:id="158" w:author="student" w:date="2014-04-23T19:13:00Z">
        <w:r w:rsidR="008D4DC4">
          <w:rPr>
            <w:lang w:val="cs-CZ"/>
          </w:rPr>
          <w:t>á</w:t>
        </w:r>
        <w:r w:rsidR="00330AC0">
          <w:rPr>
            <w:lang w:val="cs-CZ"/>
          </w:rPr>
          <w:t xml:space="preserve"> grafická knihovna</w:t>
        </w:r>
      </w:ins>
      <w:ins w:id="159" w:author="student" w:date="2014-04-23T19:12:00Z">
        <w:r w:rsidR="008D4DC4">
          <w:rPr>
            <w:lang w:val="cs-CZ"/>
          </w:rPr>
          <w:t>.</w:t>
        </w:r>
      </w:ins>
      <w:ins w:id="160" w:author="Šimon Rozsíval" w:date="2014-05-01T23:42:00Z">
        <w:r w:rsidR="00C94F71">
          <w:rPr>
            <w:lang w:val="cs-CZ"/>
          </w:rPr>
          <w:t xml:space="preserve"> </w:t>
        </w:r>
      </w:ins>
    </w:p>
    <w:p w14:paraId="7F259F63" w14:textId="77777777" w:rsidR="009655C8" w:rsidRDefault="009655C8">
      <w:pPr>
        <w:rPr>
          <w:ins w:id="161" w:author="student" w:date="2014-04-23T20:57:00Z"/>
          <w:lang w:val="cs-CZ"/>
        </w:rPr>
      </w:pPr>
      <w:ins w:id="162" w:author="student" w:date="2014-04-23T20:57:00Z">
        <w:r>
          <w:rPr>
            <w:lang w:val="cs-CZ"/>
          </w:rPr>
          <w:t xml:space="preserve">Pro kreslení videí jsou využívány grafické tablety. Ty umožňují na rozdíl od klasické myši kromě indikace stisku tlačítka snímat i intenzitu tlaku na povrch tabletu. Pro uživatele </w:t>
        </w:r>
        <w:proofErr w:type="spellStart"/>
        <w:r>
          <w:rPr>
            <w:lang w:val="cs-CZ"/>
          </w:rPr>
          <w:t>tabletů</w:t>
        </w:r>
        <w:proofErr w:type="spellEnd"/>
        <w:r>
          <w:rPr>
            <w:lang w:val="cs-CZ"/>
          </w:rPr>
          <w:t xml:space="preserve"> značky </w:t>
        </w:r>
        <w:proofErr w:type="spellStart"/>
        <w:r>
          <w:rPr>
            <w:lang w:val="cs-CZ"/>
          </w:rPr>
          <w:t>Wacom</w:t>
        </w:r>
        <w:proofErr w:type="spellEnd"/>
        <w:r>
          <w:rPr>
            <w:lang w:val="cs-CZ"/>
          </w:rPr>
          <w:t xml:space="preserve"> má být po instalaci </w:t>
        </w:r>
        <w:proofErr w:type="spellStart"/>
        <w:r>
          <w:rPr>
            <w:lang w:val="cs-CZ"/>
          </w:rPr>
          <w:t>pluginu</w:t>
        </w:r>
        <w:proofErr w:type="spellEnd"/>
        <w:r>
          <w:rPr>
            <w:lang w:val="cs-CZ"/>
          </w:rPr>
          <w:t xml:space="preserve"> od výrobce tato funkcionalita zpřístupněna a intenzita zaznamenávána.</w:t>
        </w:r>
      </w:ins>
    </w:p>
    <w:p w14:paraId="61609C63" w14:textId="774541EF" w:rsidR="003071CA" w:rsidRDefault="006A3738">
      <w:pPr>
        <w:rPr>
          <w:ins w:id="163" w:author="Simon Rozsival" w:date="2014-05-23T17:04:00Z"/>
          <w:lang w:val="cs-CZ"/>
        </w:rPr>
      </w:pPr>
      <w:ins w:id="164" w:author="Šimon Rozsíval" w:date="2014-05-01T21:00:00Z">
        <w:r>
          <w:rPr>
            <w:lang w:val="cs-CZ"/>
          </w:rPr>
          <w:t>Pro záznam zvuku bude nutné mít k</w:t>
        </w:r>
      </w:ins>
      <w:ins w:id="165" w:author="Šimon Rozsíval" w:date="2014-05-01T21:01:00Z">
        <w:r>
          <w:rPr>
            <w:lang w:val="cs-CZ"/>
          </w:rPr>
          <w:t> </w:t>
        </w:r>
      </w:ins>
      <w:ins w:id="166" w:author="Šimon Rozsíval" w:date="2014-05-01T21:00:00Z">
        <w:r>
          <w:rPr>
            <w:lang w:val="cs-CZ"/>
          </w:rPr>
          <w:t>poč</w:t>
        </w:r>
      </w:ins>
      <w:ins w:id="167" w:author="Šimon Rozsíval" w:date="2014-05-01T21:01:00Z">
        <w:r>
          <w:rPr>
            <w:lang w:val="cs-CZ"/>
          </w:rPr>
          <w:t>ítači připojen mikrofon</w:t>
        </w:r>
      </w:ins>
      <w:ins w:id="168" w:author="Šimon Rozsíval" w:date="2014-05-01T23:49:00Z">
        <w:r w:rsidR="005352D2">
          <w:rPr>
            <w:lang w:val="cs-CZ"/>
          </w:rPr>
          <w:t>;</w:t>
        </w:r>
        <w:r w:rsidR="00B74836">
          <w:rPr>
            <w:lang w:val="cs-CZ"/>
          </w:rPr>
          <w:t xml:space="preserve"> </w:t>
        </w:r>
        <w:r w:rsidR="00310BEA">
          <w:rPr>
            <w:lang w:val="cs-CZ"/>
          </w:rPr>
          <w:t>bude využito HTML5 rozhraní Web Audio API.</w:t>
        </w:r>
      </w:ins>
    </w:p>
    <w:p w14:paraId="36FF5CF2" w14:textId="77777777" w:rsidR="003071CA" w:rsidRDefault="003071CA">
      <w:pPr>
        <w:suppressAutoHyphens w:val="0"/>
        <w:spacing w:after="0" w:line="240" w:lineRule="auto"/>
        <w:ind w:firstLine="0"/>
        <w:jc w:val="left"/>
        <w:rPr>
          <w:ins w:id="169" w:author="Simon Rozsival" w:date="2014-05-23T17:04:00Z"/>
          <w:lang w:val="cs-CZ"/>
        </w:rPr>
      </w:pPr>
      <w:ins w:id="170" w:author="Simon Rozsival" w:date="2014-05-23T17:04:00Z">
        <w:r>
          <w:rPr>
            <w:lang w:val="cs-CZ"/>
          </w:rPr>
          <w:br w:type="page"/>
        </w:r>
      </w:ins>
    </w:p>
    <w:p w14:paraId="644E7513" w14:textId="77777777" w:rsidR="00BB2046" w:rsidRDefault="00BB2046">
      <w:pPr>
        <w:pStyle w:val="Heading2"/>
        <w:rPr>
          <w:rFonts w:cs="Times New Roman"/>
          <w:lang w:val="cs-CZ"/>
        </w:rPr>
      </w:pPr>
      <w:bookmarkStart w:id="171" w:name="_Toc262665472"/>
      <w:r>
        <w:rPr>
          <w:rFonts w:cs="Times New Roman"/>
          <w:lang w:val="cs-CZ"/>
        </w:rPr>
        <w:lastRenderedPageBreak/>
        <w:t>Odkazy (Reference)</w:t>
      </w:r>
      <w:bookmarkEnd w:id="171"/>
    </w:p>
    <w:p w14:paraId="4863D1C0" w14:textId="77777777" w:rsidR="00252CB9" w:rsidRDefault="00BB2046">
      <w:pPr>
        <w:rPr>
          <w:ins w:id="172" w:author="Simon Rozsival" w:date="2014-05-23T16:57:00Z"/>
          <w:lang w:val="cs-CZ"/>
        </w:rPr>
      </w:pPr>
      <w:r>
        <w:rPr>
          <w:lang w:val="cs-CZ"/>
        </w:rPr>
        <w:t xml:space="preserve">[1] </w:t>
      </w:r>
      <w:r>
        <w:rPr>
          <w:lang w:val="cs-CZ"/>
        </w:rPr>
        <w:tab/>
      </w:r>
      <w:proofErr w:type="spellStart"/>
      <w:r>
        <w:rPr>
          <w:lang w:val="cs-CZ"/>
        </w:rPr>
        <w:t>Khanova</w:t>
      </w:r>
      <w:proofErr w:type="spellEnd"/>
      <w:r>
        <w:rPr>
          <w:lang w:val="cs-CZ"/>
        </w:rPr>
        <w:t xml:space="preserve"> Škola</w:t>
      </w:r>
    </w:p>
    <w:p w14:paraId="30EE4188" w14:textId="4A015825" w:rsidR="00BB2046" w:rsidRDefault="003A249C" w:rsidP="00220F70">
      <w:pPr>
        <w:ind w:firstLine="720"/>
      </w:pPr>
      <w:hyperlink r:id="rId16" w:history="1">
        <w:r w:rsidR="00BB2046">
          <w:rPr>
            <w:rStyle w:val="Hyperlink"/>
          </w:rPr>
          <w:t>http://www.khanovaskola.cz</w:t>
        </w:r>
      </w:hyperlink>
    </w:p>
    <w:p w14:paraId="1C90CEC9" w14:textId="77777777" w:rsidR="00252CB9" w:rsidRDefault="00BB2046">
      <w:pPr>
        <w:rPr>
          <w:ins w:id="173" w:author="Simon Rozsival" w:date="2014-05-23T16:57:00Z"/>
        </w:rPr>
      </w:pPr>
      <w:r>
        <w:t>[2]</w:t>
      </w:r>
      <w:r>
        <w:tab/>
        <w:t xml:space="preserve">Khan Academy </w:t>
      </w:r>
    </w:p>
    <w:p w14:paraId="7ECA9C08" w14:textId="3DD0D79E" w:rsidR="00D365AA" w:rsidRDefault="003A249C" w:rsidP="00D365AA">
      <w:pPr>
        <w:ind w:firstLine="720"/>
        <w:rPr>
          <w:ins w:id="174" w:author="Simon Rozsival" w:date="2014-05-23T16:43:00Z"/>
          <w:rStyle w:val="Hyperlink"/>
        </w:rPr>
      </w:pPr>
      <w:hyperlink r:id="rId17" w:history="1">
        <w:r w:rsidR="00BB2046">
          <w:rPr>
            <w:rStyle w:val="Hyperlink"/>
          </w:rPr>
          <w:t>http://www.khanacademy.org</w:t>
        </w:r>
      </w:hyperlink>
    </w:p>
    <w:p w14:paraId="7F5770AE" w14:textId="77777777" w:rsidR="00B3675C" w:rsidRDefault="00B3675C">
      <w:pPr>
        <w:rPr>
          <w:ins w:id="175" w:author="Simon Rozsival" w:date="2014-05-23T16:44:00Z"/>
          <w:color w:val="000080"/>
          <w:u w:val="single"/>
        </w:rPr>
      </w:pPr>
      <w:ins w:id="176" w:author="Simon Rozsival" w:date="2014-05-23T16:43:00Z">
        <w:r>
          <w:rPr>
            <w:rStyle w:val="Hyperlink"/>
          </w:rPr>
          <w:t>[3] HTML Canvas 2D Context</w:t>
        </w:r>
      </w:ins>
      <w:ins w:id="177" w:author="Simon Rozsival" w:date="2014-05-23T16:44:00Z">
        <w:r>
          <w:rPr>
            <w:rStyle w:val="Hyperlink"/>
          </w:rPr>
          <w:t xml:space="preserve">, </w:t>
        </w:r>
        <w:r w:rsidRPr="00B3675C">
          <w:rPr>
            <w:color w:val="000080"/>
            <w:u w:val="single"/>
          </w:rPr>
          <w:t>The</w:t>
        </w:r>
        <w:r>
          <w:rPr>
            <w:color w:val="000080"/>
            <w:u w:val="single"/>
          </w:rPr>
          <w:t xml:space="preserve"> World Wide Web Consortium (W3C)</w:t>
        </w:r>
      </w:ins>
    </w:p>
    <w:p w14:paraId="2F14396B" w14:textId="0990C109" w:rsidR="00B3675C" w:rsidRDefault="00B3675C" w:rsidP="00875BF1">
      <w:pPr>
        <w:ind w:firstLine="720"/>
        <w:rPr>
          <w:ins w:id="178" w:author="Simon Rozsival" w:date="2014-05-23T16:53:00Z"/>
          <w:rStyle w:val="Hyperlink"/>
        </w:rPr>
      </w:pPr>
      <w:ins w:id="179" w:author="Simon Rozsival" w:date="2014-05-23T16:45:00Z">
        <w:r>
          <w:rPr>
            <w:rStyle w:val="Hyperlink"/>
          </w:rPr>
          <w:fldChar w:fldCharType="begin"/>
        </w:r>
        <w:r>
          <w:rPr>
            <w:rStyle w:val="Hyperlink"/>
          </w:rPr>
          <w:instrText xml:space="preserve"> HYPERLINK "</w:instrText>
        </w:r>
      </w:ins>
      <w:ins w:id="180" w:author="Simon Rozsival" w:date="2014-05-23T16:44:00Z">
        <w:r w:rsidRPr="00B3675C">
          <w:rPr>
            <w:rStyle w:val="Hyperlink"/>
          </w:rPr>
          <w:instrText>http://www.w3.org/TR/2dcontext/</w:instrText>
        </w:r>
      </w:ins>
      <w:ins w:id="181" w:author="Simon Rozsival" w:date="2014-05-23T16:45:00Z">
        <w:r>
          <w:rPr>
            <w:rStyle w:val="Hyperlink"/>
          </w:rPr>
          <w:instrText xml:space="preserve">" </w:instrText>
        </w:r>
        <w:r>
          <w:rPr>
            <w:rStyle w:val="Hyperlink"/>
          </w:rPr>
          <w:fldChar w:fldCharType="separate"/>
        </w:r>
      </w:ins>
      <w:ins w:id="182" w:author="Simon Rozsival" w:date="2014-05-23T16:44:00Z">
        <w:r w:rsidRPr="007C3ACA">
          <w:rPr>
            <w:rStyle w:val="Hyperlink"/>
          </w:rPr>
          <w:t>http://www.w3.org/TR/2dcontext/</w:t>
        </w:r>
      </w:ins>
      <w:ins w:id="183" w:author="Simon Rozsival" w:date="2014-05-23T16:45:00Z">
        <w:r>
          <w:rPr>
            <w:rStyle w:val="Hyperlink"/>
          </w:rPr>
          <w:fldChar w:fldCharType="end"/>
        </w:r>
      </w:ins>
    </w:p>
    <w:p w14:paraId="357E773C" w14:textId="77777777" w:rsidR="00252CB9" w:rsidRDefault="00130B90" w:rsidP="00875BF1">
      <w:pPr>
        <w:rPr>
          <w:ins w:id="184" w:author="Simon Rozsival" w:date="2014-05-23T16:53:00Z"/>
          <w:rStyle w:val="Hyperlink"/>
        </w:rPr>
      </w:pPr>
      <w:ins w:id="185" w:author="Simon Rozsival" w:date="2014-05-23T16:53:00Z">
        <w:r>
          <w:rPr>
            <w:rStyle w:val="Hyperlink"/>
          </w:rPr>
          <w:t>[4] Waco</w:t>
        </w:r>
        <w:r w:rsidR="00454AF2">
          <w:rPr>
            <w:rStyle w:val="Hyperlink"/>
          </w:rPr>
          <w:t xml:space="preserve">m </w:t>
        </w:r>
        <w:proofErr w:type="spellStart"/>
        <w:r w:rsidR="00454AF2">
          <w:rPr>
            <w:rStyle w:val="Hyperlink"/>
          </w:rPr>
          <w:t>WebPAPI</w:t>
        </w:r>
        <w:proofErr w:type="spellEnd"/>
        <w:r w:rsidR="00454AF2">
          <w:rPr>
            <w:rStyle w:val="Hyperlink"/>
          </w:rPr>
          <w:t xml:space="preserve"> </w:t>
        </w:r>
        <w:proofErr w:type="spellStart"/>
        <w:r w:rsidR="00454AF2">
          <w:rPr>
            <w:rStyle w:val="Hyperlink"/>
          </w:rPr>
          <w:t>specifikace</w:t>
        </w:r>
        <w:proofErr w:type="spellEnd"/>
      </w:ins>
    </w:p>
    <w:p w14:paraId="6B5F5FDB" w14:textId="4FB0F663" w:rsidR="00252CB9" w:rsidRDefault="00252CB9" w:rsidP="00875BF1">
      <w:pPr>
        <w:ind w:firstLine="720"/>
        <w:rPr>
          <w:ins w:id="186" w:author="Simon Rozsival" w:date="2014-05-23T16:56:00Z"/>
          <w:lang w:val="cs-CZ"/>
        </w:rPr>
      </w:pPr>
      <w:ins w:id="187" w:author="Simon Rozsival" w:date="2014-05-23T16:55:00Z">
        <w:r>
          <w:rPr>
            <w:lang w:val="cs-CZ"/>
          </w:rPr>
          <w:fldChar w:fldCharType="begin"/>
        </w:r>
        <w:r>
          <w:rPr>
            <w:lang w:val="cs-CZ"/>
          </w:rPr>
          <w:instrText xml:space="preserve"> HYPERLINK "</w:instrText>
        </w:r>
      </w:ins>
      <w:ins w:id="188" w:author="Simon Rozsival" w:date="2014-05-23T16:53:00Z">
        <w:r w:rsidRPr="00454AF2">
          <w:rPr>
            <w:lang w:val="cs-CZ"/>
          </w:rPr>
          <w:instrText>http://www.wacomeng.com/web/</w:instrText>
        </w:r>
      </w:ins>
      <w:ins w:id="189" w:author="Simon Rozsival" w:date="2014-05-23T16:55:00Z">
        <w:r>
          <w:rPr>
            <w:lang w:val="cs-CZ"/>
          </w:rPr>
          <w:instrText xml:space="preserve">" </w:instrText>
        </w:r>
        <w:r>
          <w:rPr>
            <w:lang w:val="cs-CZ"/>
          </w:rPr>
          <w:fldChar w:fldCharType="separate"/>
        </w:r>
      </w:ins>
      <w:ins w:id="190" w:author="Simon Rozsival" w:date="2014-05-23T16:53:00Z">
        <w:r w:rsidRPr="007C3ACA">
          <w:rPr>
            <w:rStyle w:val="Hyperlink"/>
            <w:lang w:val="cs-CZ"/>
          </w:rPr>
          <w:t>http://www.wacomeng.com/web/</w:t>
        </w:r>
      </w:ins>
      <w:ins w:id="191" w:author="Simon Rozsival" w:date="2014-05-23T16:55:00Z">
        <w:r>
          <w:rPr>
            <w:lang w:val="cs-CZ"/>
          </w:rPr>
          <w:fldChar w:fldCharType="end"/>
        </w:r>
      </w:ins>
    </w:p>
    <w:p w14:paraId="6605FA6A" w14:textId="2218318D" w:rsidR="00252CB9" w:rsidRDefault="00252CB9" w:rsidP="00875BF1">
      <w:pPr>
        <w:rPr>
          <w:ins w:id="192" w:author="Simon Rozsival" w:date="2014-05-23T16:56:00Z"/>
        </w:rPr>
      </w:pPr>
      <w:ins w:id="193" w:author="Simon Rozsival" w:date="2014-05-23T16:56:00Z">
        <w:r>
          <w:rPr>
            <w:lang w:val="cs-CZ"/>
          </w:rPr>
          <w:t xml:space="preserve">[5] </w:t>
        </w:r>
        <w:r>
          <w:t>Media Capture and Streams,</w:t>
        </w:r>
        <w:r w:rsidRPr="00252CB9">
          <w:t xml:space="preserve"> W</w:t>
        </w:r>
        <w:r w:rsidRPr="00220F70">
          <w:t>3C Editor's Draft 07 May 2014</w:t>
        </w:r>
      </w:ins>
    </w:p>
    <w:p w14:paraId="21652BE7" w14:textId="2F96109D" w:rsidR="00252CB9" w:rsidRDefault="00D365AA" w:rsidP="00875BF1">
      <w:pPr>
        <w:ind w:firstLine="720"/>
        <w:rPr>
          <w:ins w:id="194" w:author="Simon Rozsival" w:date="2014-05-25T19:49:00Z"/>
        </w:rPr>
      </w:pPr>
      <w:ins w:id="195" w:author="Simon Rozsival" w:date="2014-05-25T19:49:00Z">
        <w:r>
          <w:fldChar w:fldCharType="begin"/>
        </w:r>
        <w:r>
          <w:instrText xml:space="preserve"> HYPERLINK "</w:instrText>
        </w:r>
      </w:ins>
      <w:ins w:id="196" w:author="Simon Rozsival" w:date="2014-05-23T16:56:00Z">
        <w:r w:rsidRPr="00252CB9">
          <w:instrText>http://dev.w3.org/2011/webrtc/editor/getusermedia.html</w:instrText>
        </w:r>
      </w:ins>
      <w:ins w:id="197" w:author="Simon Rozsival" w:date="2014-05-25T19:49:00Z">
        <w:r>
          <w:instrText xml:space="preserve">" </w:instrText>
        </w:r>
        <w:r>
          <w:fldChar w:fldCharType="separate"/>
        </w:r>
      </w:ins>
      <w:ins w:id="198" w:author="Simon Rozsival" w:date="2014-05-23T16:56:00Z">
        <w:r w:rsidRPr="007E67F3">
          <w:rPr>
            <w:rStyle w:val="Hyperlink"/>
          </w:rPr>
          <w:t>http://dev.w3.org/2011/webrtc/editor/getusermedia.html</w:t>
        </w:r>
      </w:ins>
      <w:ins w:id="199" w:author="Simon Rozsival" w:date="2014-05-25T19:49:00Z">
        <w:r>
          <w:fldChar w:fldCharType="end"/>
        </w:r>
      </w:ins>
    </w:p>
    <w:p w14:paraId="07CC10B0" w14:textId="77777777" w:rsidR="00D365AA" w:rsidRDefault="00D365AA" w:rsidP="00D365AA">
      <w:pPr>
        <w:rPr>
          <w:ins w:id="200" w:author="Simon Rozsival" w:date="2014-05-25T19:50:00Z"/>
          <w:color w:val="000080"/>
          <w:u w:val="single"/>
        </w:rPr>
      </w:pPr>
      <w:ins w:id="201" w:author="Simon Rozsival" w:date="2014-05-25T19:49:00Z">
        <w:r>
          <w:t xml:space="preserve">[6] Scalable Vector Graphics, </w:t>
        </w:r>
      </w:ins>
      <w:ins w:id="202" w:author="Simon Rozsival" w:date="2014-05-25T19:50:00Z">
        <w:r w:rsidRPr="00B3675C">
          <w:rPr>
            <w:color w:val="000080"/>
            <w:u w:val="single"/>
          </w:rPr>
          <w:t>The</w:t>
        </w:r>
        <w:r>
          <w:rPr>
            <w:color w:val="000080"/>
            <w:u w:val="single"/>
          </w:rPr>
          <w:t xml:space="preserve"> World Wide Web Consortium (W3C)</w:t>
        </w:r>
      </w:ins>
    </w:p>
    <w:p w14:paraId="0B483C34" w14:textId="6226FADB" w:rsidR="00D365AA" w:rsidRPr="00220F70" w:rsidRDefault="00D365AA" w:rsidP="00715322">
      <w:pPr>
        <w:rPr>
          <w:ins w:id="203" w:author="Simon Rozsival" w:date="2014-05-23T16:56:00Z"/>
        </w:rPr>
      </w:pPr>
      <w:ins w:id="204" w:author="Simon Rozsival" w:date="2014-05-25T19:49:00Z">
        <w:r>
          <w:tab/>
        </w:r>
        <w:r w:rsidRPr="00D365AA">
          <w:t>http://www.w3.org/Graphics/SVG/</w:t>
        </w:r>
      </w:ins>
    </w:p>
    <w:p w14:paraId="1D302A6E" w14:textId="1B0231D2" w:rsidR="00252CB9" w:rsidRDefault="00252CB9" w:rsidP="00454AF2">
      <w:pPr>
        <w:rPr>
          <w:ins w:id="205" w:author="Simon Rozsival" w:date="2014-05-23T16:45:00Z"/>
          <w:rStyle w:val="Hyperlink"/>
        </w:rPr>
      </w:pPr>
    </w:p>
    <w:p w14:paraId="7410C4F4" w14:textId="77777777" w:rsidR="00B3675C" w:rsidRDefault="00B3675C" w:rsidP="00B3675C"/>
    <w:p w14:paraId="4FB4539F" w14:textId="77777777" w:rsidR="00BB2046" w:rsidRDefault="00BB2046">
      <w:pPr>
        <w:rPr>
          <w:rFonts w:cs="Times New Roman"/>
          <w:lang w:val="cs-CZ"/>
        </w:rPr>
      </w:pPr>
      <w:r>
        <w:rPr>
          <w:rFonts w:cs="Times New Roman"/>
          <w:i/>
          <w:lang w:val="cs-CZ"/>
        </w:rPr>
        <w:t>&lt;Uveďte odkazy na všechny ostatní informace, se kterými by měl být seznámen čtenář této specifikace. To mohou být například webové stránky, knihy, manuály, tutoriály ne</w:t>
      </w:r>
      <w:r w:rsidR="00BC076A">
        <w:rPr>
          <w:rFonts w:cs="Times New Roman"/>
          <w:i/>
          <w:lang w:val="cs-CZ"/>
        </w:rPr>
        <w:t>bo </w:t>
      </w:r>
      <w:r>
        <w:rPr>
          <w:rFonts w:cs="Times New Roman"/>
          <w:i/>
          <w:lang w:val="cs-CZ"/>
        </w:rPr>
        <w:t>odborné články. Uvádějte je všechny ve stejném formátu obsahujícím autora/instituci, verzi, datum a tam, kde je to nutné, také krátký popis, popřípadě zdroj.&gt;</w:t>
      </w:r>
    </w:p>
    <w:p w14:paraId="3DC09239" w14:textId="77777777" w:rsidR="00BB2046" w:rsidRDefault="00BB2046">
      <w:pPr>
        <w:pStyle w:val="Heading1"/>
        <w:rPr>
          <w:rFonts w:cs="Times New Roman"/>
          <w:lang w:val="cs-CZ"/>
        </w:rPr>
      </w:pPr>
      <w:bookmarkStart w:id="206" w:name="_Toc262665473"/>
      <w:r>
        <w:rPr>
          <w:rFonts w:cs="Times New Roman"/>
          <w:lang w:val="cs-CZ"/>
        </w:rPr>
        <w:t>Stručný popis softwarového díla</w:t>
      </w:r>
      <w:bookmarkEnd w:id="206"/>
    </w:p>
    <w:p w14:paraId="1FB657D8" w14:textId="77777777" w:rsidR="00BB2046" w:rsidRDefault="00BB2046">
      <w:pPr>
        <w:pStyle w:val="Heading2"/>
        <w:rPr>
          <w:rFonts w:cs="Times New Roman"/>
          <w:lang w:val="cs-CZ"/>
        </w:rPr>
      </w:pPr>
      <w:bookmarkStart w:id="207" w:name="_Toc262665474"/>
      <w:r>
        <w:rPr>
          <w:rFonts w:cs="Times New Roman"/>
          <w:lang w:val="cs-CZ"/>
        </w:rPr>
        <w:t>Důvod vzniku softwarového díla a jeho základní části a cíle řešení</w:t>
      </w:r>
      <w:bookmarkEnd w:id="207"/>
    </w:p>
    <w:p w14:paraId="3154C9B8" w14:textId="79905A32" w:rsidR="00DC00A4" w:rsidRDefault="000A51E9" w:rsidP="00DC00A4">
      <w:pPr>
        <w:rPr>
          <w:lang w:val="cs-CZ"/>
        </w:rPr>
      </w:pPr>
      <w:r>
        <w:rPr>
          <w:lang w:val="cs-CZ"/>
        </w:rPr>
        <w:t>Důvodem vzniku tohoto softwarového díla je snaha nahradit dosavadní k</w:t>
      </w:r>
      <w:r w:rsidR="00BC076A">
        <w:rPr>
          <w:lang w:val="cs-CZ"/>
        </w:rPr>
        <w:t xml:space="preserve">lasická </w:t>
      </w:r>
      <w:proofErr w:type="spellStart"/>
      <w:r w:rsidR="00BC076A">
        <w:rPr>
          <w:lang w:val="cs-CZ"/>
        </w:rPr>
        <w:t>streamovaná</w:t>
      </w:r>
      <w:proofErr w:type="spellEnd"/>
      <w:r w:rsidR="00BC076A">
        <w:rPr>
          <w:lang w:val="cs-CZ"/>
        </w:rPr>
        <w:t xml:space="preserve"> videa z </w:t>
      </w:r>
      <w:proofErr w:type="spellStart"/>
      <w:r w:rsidR="00BC076A">
        <w:rPr>
          <w:lang w:val="cs-CZ"/>
        </w:rPr>
        <w:t>YouT</w:t>
      </w:r>
      <w:r>
        <w:rPr>
          <w:lang w:val="cs-CZ"/>
        </w:rPr>
        <w:t>ube</w:t>
      </w:r>
      <w:proofErr w:type="spellEnd"/>
      <w:r>
        <w:rPr>
          <w:lang w:val="cs-CZ"/>
        </w:rPr>
        <w:t xml:space="preserve"> za videa ve vektorovém formátu, která by byla méně datově náročná a dala by se </w:t>
      </w:r>
      <w:ins w:id="208" w:author="Simon Rozsival" w:date="2014-05-25T19:34:00Z">
        <w:r w:rsidR="00CF2704">
          <w:rPr>
            <w:lang w:val="cs-CZ"/>
          </w:rPr>
          <w:t xml:space="preserve">dobře </w:t>
        </w:r>
      </w:ins>
      <w:r>
        <w:rPr>
          <w:lang w:val="cs-CZ"/>
        </w:rPr>
        <w:t>vykreslovat na obrazovky s libovolným rozlišením.</w:t>
      </w:r>
    </w:p>
    <w:p w14:paraId="1CCB5FED" w14:textId="1B6BBB74" w:rsidR="0085352F" w:rsidRDefault="0085352F" w:rsidP="00DC00A4">
      <w:pPr>
        <w:rPr>
          <w:lang w:val="cs-CZ"/>
        </w:rPr>
      </w:pPr>
      <w:r>
        <w:rPr>
          <w:lang w:val="cs-CZ"/>
        </w:rPr>
        <w:t>V současné době neexistuje žádný otevřený běžně používaný formát vektorového videa a neexistují žádné nástroje pro nahrávání a přehrávání takového videa. Součástí tohoto projektu je vyhledat vhodn</w:t>
      </w:r>
      <w:r w:rsidR="00BC076A">
        <w:rPr>
          <w:lang w:val="cs-CZ"/>
        </w:rPr>
        <w:t>ý formát, případně jej vytvořit -</w:t>
      </w:r>
      <w:r>
        <w:rPr>
          <w:lang w:val="cs-CZ"/>
        </w:rPr>
        <w:t xml:space="preserve"> nejlépe vhodným upravením nějakého stávajícího vektorového formátu.</w:t>
      </w:r>
      <w:ins w:id="209" w:author="Simon Rozsival" w:date="2014-05-25T19:50:00Z">
        <w:r w:rsidR="00896AAD">
          <w:rPr>
            <w:lang w:val="cs-CZ"/>
          </w:rPr>
          <w:t xml:space="preserve"> Jako nejvhodnější formát, který by se mohl stát základem nového formátu, se jeví formát SVG [6].</w:t>
        </w:r>
      </w:ins>
    </w:p>
    <w:p w14:paraId="412BD6E6" w14:textId="77777777" w:rsidR="00EF4FC3" w:rsidRDefault="00620C60" w:rsidP="00DC00A4">
      <w:pPr>
        <w:rPr>
          <w:lang w:val="cs-CZ"/>
        </w:rPr>
      </w:pPr>
      <w:r>
        <w:rPr>
          <w:lang w:val="cs-CZ"/>
        </w:rPr>
        <w:t>Produkt</w:t>
      </w:r>
      <w:r w:rsidR="00BC076A">
        <w:rPr>
          <w:lang w:val="cs-CZ"/>
        </w:rPr>
        <w:t xml:space="preserve"> se</w:t>
      </w:r>
      <w:r>
        <w:rPr>
          <w:lang w:val="cs-CZ"/>
        </w:rPr>
        <w:t xml:space="preserve"> </w:t>
      </w:r>
      <w:r w:rsidR="00EF4FC3">
        <w:rPr>
          <w:lang w:val="cs-CZ"/>
        </w:rPr>
        <w:t xml:space="preserve">bude </w:t>
      </w:r>
      <w:r w:rsidR="00BC076A">
        <w:rPr>
          <w:lang w:val="cs-CZ"/>
        </w:rPr>
        <w:t xml:space="preserve">skládat </w:t>
      </w:r>
      <w:r w:rsidR="00EF4FC3">
        <w:rPr>
          <w:lang w:val="cs-CZ"/>
        </w:rPr>
        <w:t>ze dvou na sobě nezávislých částí. Jedna část bude přehrávač videa a</w:t>
      </w:r>
      <w:r w:rsidR="00BC076A">
        <w:rPr>
          <w:lang w:val="cs-CZ"/>
        </w:rPr>
        <w:t xml:space="preserve"> druhou</w:t>
      </w:r>
      <w:r w:rsidR="00EF4FC3">
        <w:rPr>
          <w:lang w:val="cs-CZ"/>
        </w:rPr>
        <w:t xml:space="preserve"> bude nástroj pro nahrávání videa.</w:t>
      </w:r>
    </w:p>
    <w:p w14:paraId="49DFFA30" w14:textId="77777777" w:rsidR="00EF4FC3" w:rsidRDefault="00EF4FC3" w:rsidP="00DC00A4">
      <w:pPr>
        <w:rPr>
          <w:lang w:val="cs-CZ"/>
        </w:rPr>
      </w:pPr>
      <w:r>
        <w:rPr>
          <w:lang w:val="cs-CZ"/>
        </w:rPr>
        <w:t xml:space="preserve">Tyto nástroje budou začleněny do současné webové aplikace </w:t>
      </w:r>
      <w:proofErr w:type="spellStart"/>
      <w:r>
        <w:rPr>
          <w:lang w:val="cs-CZ"/>
        </w:rPr>
        <w:t>Khanovy</w:t>
      </w:r>
      <w:proofErr w:type="spellEnd"/>
      <w:r>
        <w:rPr>
          <w:lang w:val="cs-CZ"/>
        </w:rPr>
        <w:t xml:space="preserve"> školy.</w:t>
      </w:r>
    </w:p>
    <w:p w14:paraId="4FA2251E" w14:textId="77777777" w:rsidR="00BB2046" w:rsidRDefault="00BB2046">
      <w:pPr>
        <w:pStyle w:val="Heading2"/>
        <w:rPr>
          <w:rFonts w:cs="Times New Roman"/>
          <w:lang w:val="cs-CZ"/>
        </w:rPr>
      </w:pPr>
      <w:bookmarkStart w:id="210" w:name="_Toc262665475"/>
      <w:r>
        <w:rPr>
          <w:rFonts w:cs="Times New Roman"/>
          <w:lang w:val="cs-CZ"/>
        </w:rPr>
        <w:t>Hlavní funkce</w:t>
      </w:r>
      <w:bookmarkEnd w:id="210"/>
    </w:p>
    <w:p w14:paraId="1A76C731" w14:textId="77777777" w:rsidR="003A5B0A" w:rsidRDefault="003A5B0A" w:rsidP="003A5B0A">
      <w:pPr>
        <w:rPr>
          <w:lang w:val="cs-CZ"/>
        </w:rPr>
      </w:pPr>
      <w:r>
        <w:rPr>
          <w:lang w:val="cs-CZ"/>
        </w:rPr>
        <w:t xml:space="preserve">Nástroj pro nahrávání videa umožní zaznamenat zvukovou stopu </w:t>
      </w:r>
      <w:r w:rsidR="00676208">
        <w:rPr>
          <w:lang w:val="cs-CZ"/>
        </w:rPr>
        <w:t xml:space="preserve">mikrofonu </w:t>
      </w:r>
      <w:r>
        <w:rPr>
          <w:lang w:val="cs-CZ"/>
        </w:rPr>
        <w:t xml:space="preserve">a </w:t>
      </w:r>
      <w:r w:rsidR="00676208">
        <w:rPr>
          <w:lang w:val="cs-CZ"/>
        </w:rPr>
        <w:t xml:space="preserve">stopy nakreslené myší nebo grafickým </w:t>
      </w:r>
      <w:proofErr w:type="spellStart"/>
      <w:r w:rsidR="00676208">
        <w:rPr>
          <w:lang w:val="cs-CZ"/>
        </w:rPr>
        <w:t>tabletem</w:t>
      </w:r>
      <w:proofErr w:type="spellEnd"/>
      <w:r w:rsidR="00676208">
        <w:rPr>
          <w:lang w:val="cs-CZ"/>
        </w:rPr>
        <w:t xml:space="preserve"> na obrazovce a zpřístupnit toto video veřejnosti.</w:t>
      </w:r>
    </w:p>
    <w:p w14:paraId="59C46DBA" w14:textId="77777777" w:rsidR="00676208" w:rsidRPr="003A5B0A" w:rsidRDefault="00676208" w:rsidP="003A5B0A">
      <w:pPr>
        <w:rPr>
          <w:lang w:val="cs-CZ"/>
        </w:rPr>
      </w:pPr>
      <w:r>
        <w:rPr>
          <w:lang w:val="cs-CZ"/>
        </w:rPr>
        <w:lastRenderedPageBreak/>
        <w:t>Nástroj pro přehrávání umožní přehrát vektorové video v prostředí webového prohlížeče.</w:t>
      </w:r>
    </w:p>
    <w:p w14:paraId="5ABF2D65" w14:textId="77777777" w:rsidR="00BB2046" w:rsidRDefault="00BB2046">
      <w:pPr>
        <w:pStyle w:val="Heading2"/>
        <w:rPr>
          <w:rFonts w:cs="Times New Roman"/>
          <w:lang w:val="cs-CZ"/>
        </w:rPr>
      </w:pPr>
      <w:bookmarkStart w:id="211" w:name="_Toc262665476"/>
      <w:r>
        <w:rPr>
          <w:rFonts w:cs="Times New Roman"/>
          <w:lang w:val="cs-CZ"/>
        </w:rPr>
        <w:t>Motivační příklad užití</w:t>
      </w:r>
      <w:bookmarkEnd w:id="211"/>
    </w:p>
    <w:p w14:paraId="733D7273" w14:textId="77777777" w:rsidR="00E626F1" w:rsidRDefault="00E626F1" w:rsidP="00E626F1">
      <w:pPr>
        <w:rPr>
          <w:lang w:val="cs-CZ"/>
        </w:rPr>
      </w:pPr>
      <w:r>
        <w:rPr>
          <w:lang w:val="cs-CZ"/>
        </w:rPr>
        <w:t>Uživatel, který bude chtít vytvořit vlastní video</w:t>
      </w:r>
      <w:r w:rsidR="00BC076A">
        <w:rPr>
          <w:lang w:val="cs-CZ"/>
        </w:rPr>
        <w:t>,</w:t>
      </w:r>
    </w:p>
    <w:p w14:paraId="175CA229" w14:textId="77777777" w:rsidR="00E626F1" w:rsidRDefault="00BC076A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z</w:t>
      </w:r>
      <w:r w:rsidR="00E626F1">
        <w:rPr>
          <w:lang w:val="cs-CZ"/>
        </w:rPr>
        <w:t xml:space="preserve">adá do webového prohlížeče adresu </w:t>
      </w:r>
      <w:proofErr w:type="spellStart"/>
      <w:r w:rsidR="00E626F1">
        <w:rPr>
          <w:lang w:val="cs-CZ"/>
        </w:rPr>
        <w:t>Khanovy</w:t>
      </w:r>
      <w:proofErr w:type="spellEnd"/>
      <w:r w:rsidR="00E626F1">
        <w:rPr>
          <w:lang w:val="cs-CZ"/>
        </w:rPr>
        <w:t xml:space="preserve"> školy</w:t>
      </w:r>
      <w:r>
        <w:rPr>
          <w:lang w:val="cs-CZ"/>
        </w:rPr>
        <w:t>,</w:t>
      </w:r>
    </w:p>
    <w:p w14:paraId="57C5C673" w14:textId="77777777" w:rsidR="00E626F1" w:rsidRDefault="00BC076A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p</w:t>
      </w:r>
      <w:r w:rsidR="00E626F1">
        <w:rPr>
          <w:lang w:val="cs-CZ"/>
        </w:rPr>
        <w:t>řejde do sekce pro tvůrce obsahu</w:t>
      </w:r>
      <w:r>
        <w:rPr>
          <w:lang w:val="cs-CZ"/>
        </w:rPr>
        <w:t>,</w:t>
      </w:r>
    </w:p>
    <w:p w14:paraId="595B1586" w14:textId="77777777" w:rsidR="00E626F1" w:rsidRDefault="00BC076A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s</w:t>
      </w:r>
      <w:r w:rsidR="00E626F1">
        <w:rPr>
          <w:lang w:val="cs-CZ"/>
        </w:rPr>
        <w:t>tiskne tlačítko pro začátek záznamu</w:t>
      </w:r>
      <w:r>
        <w:rPr>
          <w:lang w:val="cs-CZ"/>
        </w:rPr>
        <w:t>,</w:t>
      </w:r>
    </w:p>
    <w:p w14:paraId="1655972A" w14:textId="77777777" w:rsidR="00E626F1" w:rsidRDefault="00BC076A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do mikrofonu popíše</w:t>
      </w:r>
      <w:r w:rsidR="00E626F1">
        <w:rPr>
          <w:lang w:val="cs-CZ"/>
        </w:rPr>
        <w:t xml:space="preserve"> zvolený problém</w:t>
      </w:r>
      <w:r>
        <w:rPr>
          <w:lang w:val="cs-CZ"/>
        </w:rPr>
        <w:t>,</w:t>
      </w:r>
    </w:p>
    <w:p w14:paraId="6C94E5CB" w14:textId="77777777" w:rsidR="00E626F1" w:rsidRDefault="00BC076A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n</w:t>
      </w:r>
      <w:r w:rsidR="00E626F1">
        <w:rPr>
          <w:lang w:val="cs-CZ"/>
        </w:rPr>
        <w:t>a plochu píše a kreslí pomocí myši nebo grafického tabletu čáry doprovázející výklad</w:t>
      </w:r>
      <w:r>
        <w:rPr>
          <w:lang w:val="cs-CZ"/>
        </w:rPr>
        <w:t>.</w:t>
      </w:r>
    </w:p>
    <w:p w14:paraId="27409E26" w14:textId="77777777" w:rsidR="00C11018" w:rsidRDefault="00C11018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V</w:t>
      </w:r>
      <w:r w:rsidR="00EF67B1">
        <w:rPr>
          <w:lang w:val="cs-CZ"/>
        </w:rPr>
        <w:t> </w:t>
      </w:r>
      <w:r>
        <w:rPr>
          <w:lang w:val="cs-CZ"/>
        </w:rPr>
        <w:t>průběhu</w:t>
      </w:r>
      <w:r w:rsidR="00EF67B1">
        <w:rPr>
          <w:lang w:val="cs-CZ"/>
        </w:rPr>
        <w:t xml:space="preserve"> nahrávání může měnit barvu čáry pomocí palety barev</w:t>
      </w:r>
      <w:r w:rsidR="00BC076A">
        <w:rPr>
          <w:lang w:val="cs-CZ"/>
        </w:rPr>
        <w:t>.</w:t>
      </w:r>
    </w:p>
    <w:p w14:paraId="74FFE5F4" w14:textId="77777777" w:rsidR="00E626F1" w:rsidRDefault="0054328D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Jakmile bude uživatel hotov, klikne na tlačítko pro ukončení záznamu</w:t>
      </w:r>
      <w:r w:rsidR="00BC076A">
        <w:rPr>
          <w:lang w:val="cs-CZ"/>
        </w:rPr>
        <w:t>.</w:t>
      </w:r>
    </w:p>
    <w:p w14:paraId="1825ACCA" w14:textId="77777777" w:rsidR="0054328D" w:rsidRDefault="0054328D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Uživatel je vyzván k zadání </w:t>
      </w:r>
      <w:r w:rsidR="00DB6ABE">
        <w:rPr>
          <w:lang w:val="cs-CZ"/>
        </w:rPr>
        <w:t>názvu, popisku, kategorie a případně dalších informací o videu</w:t>
      </w:r>
      <w:r w:rsidR="00BC076A">
        <w:rPr>
          <w:lang w:val="cs-CZ"/>
        </w:rPr>
        <w:t>.</w:t>
      </w:r>
    </w:p>
    <w:p w14:paraId="786291A1" w14:textId="77777777" w:rsidR="006427A4" w:rsidRDefault="006427A4" w:rsidP="00E626F1">
      <w:pPr>
        <w:numPr>
          <w:ilvl w:val="0"/>
          <w:numId w:val="5"/>
        </w:numPr>
        <w:rPr>
          <w:lang w:val="cs-CZ"/>
        </w:rPr>
      </w:pPr>
      <w:r w:rsidRPr="00DB6ABE">
        <w:rPr>
          <w:lang w:val="cs-CZ"/>
        </w:rPr>
        <w:t>Video je uloženo na server ve vektorovém formátu, informace o něm jsou uloženy do databáze</w:t>
      </w:r>
      <w:r w:rsidR="00DB6ABE">
        <w:rPr>
          <w:lang w:val="cs-CZ"/>
        </w:rPr>
        <w:t xml:space="preserve"> a v</w:t>
      </w:r>
      <w:r w:rsidRPr="00DB6ABE">
        <w:rPr>
          <w:lang w:val="cs-CZ"/>
        </w:rPr>
        <w:t>ideo je zpřístupněno zájemcům o vzdělávání</w:t>
      </w:r>
      <w:r w:rsidR="00BC076A">
        <w:rPr>
          <w:lang w:val="cs-CZ"/>
        </w:rPr>
        <w:t xml:space="preserve"> na </w:t>
      </w:r>
      <w:r w:rsidR="00DB6ABE" w:rsidRPr="00DB6ABE">
        <w:rPr>
          <w:lang w:val="cs-CZ"/>
        </w:rPr>
        <w:t>stránkách</w:t>
      </w:r>
      <w:r w:rsidR="00DB6ABE">
        <w:rPr>
          <w:lang w:val="cs-CZ"/>
        </w:rPr>
        <w:t xml:space="preserve"> </w:t>
      </w:r>
      <w:proofErr w:type="spellStart"/>
      <w:r w:rsidR="00DB6ABE">
        <w:rPr>
          <w:lang w:val="cs-CZ"/>
        </w:rPr>
        <w:t>Khanovy</w:t>
      </w:r>
      <w:proofErr w:type="spellEnd"/>
      <w:r w:rsidR="00DB6ABE">
        <w:rPr>
          <w:lang w:val="cs-CZ"/>
        </w:rPr>
        <w:t xml:space="preserve"> školy</w:t>
      </w:r>
      <w:r w:rsidR="00BC076A">
        <w:rPr>
          <w:lang w:val="cs-CZ"/>
        </w:rPr>
        <w:t>.</w:t>
      </w:r>
    </w:p>
    <w:p w14:paraId="7879BBEE" w14:textId="77777777" w:rsidR="003A5B0A" w:rsidRDefault="003A5B0A" w:rsidP="003A5B0A">
      <w:pPr>
        <w:rPr>
          <w:lang w:val="cs-CZ"/>
        </w:rPr>
      </w:pPr>
      <w:r>
        <w:rPr>
          <w:lang w:val="cs-CZ"/>
        </w:rPr>
        <w:t>Uživatel, který bude chtít zhlédnout video</w:t>
      </w:r>
      <w:r w:rsidR="00BC076A">
        <w:rPr>
          <w:lang w:val="cs-CZ"/>
        </w:rPr>
        <w:t>,</w:t>
      </w:r>
    </w:p>
    <w:p w14:paraId="712B8FC5" w14:textId="77777777" w:rsidR="003A5B0A" w:rsidRDefault="00BC076A" w:rsidP="003A5B0A">
      <w:pPr>
        <w:numPr>
          <w:ilvl w:val="0"/>
          <w:numId w:val="6"/>
        </w:numPr>
        <w:rPr>
          <w:lang w:val="cs-CZ"/>
        </w:rPr>
      </w:pPr>
      <w:r>
        <w:rPr>
          <w:lang w:val="cs-CZ"/>
        </w:rPr>
        <w:t>z</w:t>
      </w:r>
      <w:r w:rsidR="003A5B0A">
        <w:rPr>
          <w:lang w:val="cs-CZ"/>
        </w:rPr>
        <w:t xml:space="preserve">adá ve svém webovém prohlížeči adresu </w:t>
      </w:r>
      <w:proofErr w:type="spellStart"/>
      <w:r w:rsidR="003A5B0A">
        <w:rPr>
          <w:lang w:val="cs-CZ"/>
        </w:rPr>
        <w:t>Khanovy</w:t>
      </w:r>
      <w:proofErr w:type="spellEnd"/>
      <w:r w:rsidR="003A5B0A">
        <w:rPr>
          <w:lang w:val="cs-CZ"/>
        </w:rPr>
        <w:t xml:space="preserve"> školy</w:t>
      </w:r>
      <w:r>
        <w:rPr>
          <w:lang w:val="cs-CZ"/>
        </w:rPr>
        <w:t>,</w:t>
      </w:r>
    </w:p>
    <w:p w14:paraId="2F377194" w14:textId="77777777" w:rsidR="003A5B0A" w:rsidRDefault="00BC076A" w:rsidP="003A5B0A">
      <w:pPr>
        <w:numPr>
          <w:ilvl w:val="0"/>
          <w:numId w:val="6"/>
        </w:numPr>
        <w:rPr>
          <w:lang w:val="cs-CZ"/>
        </w:rPr>
      </w:pPr>
      <w:r>
        <w:rPr>
          <w:lang w:val="cs-CZ"/>
        </w:rPr>
        <w:t>v</w:t>
      </w:r>
      <w:r w:rsidR="003A5B0A">
        <w:rPr>
          <w:lang w:val="cs-CZ"/>
        </w:rPr>
        <w:t>yhledá sekci s tématem, o které má zájem</w:t>
      </w:r>
      <w:r>
        <w:rPr>
          <w:lang w:val="cs-CZ"/>
        </w:rPr>
        <w:t>,</w:t>
      </w:r>
    </w:p>
    <w:p w14:paraId="7D0CFBBA" w14:textId="77777777" w:rsidR="003A5B0A" w:rsidRDefault="00BC076A" w:rsidP="003A5B0A">
      <w:pPr>
        <w:numPr>
          <w:ilvl w:val="0"/>
          <w:numId w:val="6"/>
        </w:numPr>
        <w:rPr>
          <w:lang w:val="cs-CZ"/>
        </w:rPr>
      </w:pPr>
      <w:r>
        <w:rPr>
          <w:lang w:val="cs-CZ"/>
        </w:rPr>
        <w:t>v</w:t>
      </w:r>
      <w:r w:rsidR="003A5B0A">
        <w:rPr>
          <w:lang w:val="cs-CZ"/>
        </w:rPr>
        <w:t>ybere si konkrétní video, které chce přehrát</w:t>
      </w:r>
      <w:r>
        <w:rPr>
          <w:lang w:val="cs-CZ"/>
        </w:rPr>
        <w:t>,</w:t>
      </w:r>
    </w:p>
    <w:p w14:paraId="7621FAEA" w14:textId="7436107A" w:rsidR="003A5B0A" w:rsidRPr="003A5B0A" w:rsidRDefault="00BC076A" w:rsidP="003A5B0A">
      <w:pPr>
        <w:numPr>
          <w:ilvl w:val="0"/>
          <w:numId w:val="6"/>
        </w:numPr>
        <w:rPr>
          <w:lang w:val="cs-CZ"/>
        </w:rPr>
      </w:pPr>
      <w:r>
        <w:rPr>
          <w:lang w:val="cs-CZ"/>
        </w:rPr>
        <w:t>k</w:t>
      </w:r>
      <w:r w:rsidR="003A5B0A" w:rsidRPr="003A5B0A">
        <w:rPr>
          <w:lang w:val="cs-CZ"/>
        </w:rPr>
        <w:t>likne na tlačítko pro přehrávání videa a zhlédne video</w:t>
      </w:r>
      <w:r>
        <w:rPr>
          <w:lang w:val="cs-CZ"/>
        </w:rPr>
        <w:t>.</w:t>
      </w:r>
    </w:p>
    <w:p w14:paraId="7856771F" w14:textId="77777777" w:rsidR="00E92DB1" w:rsidRDefault="00BB2046" w:rsidP="00E92DB1">
      <w:pPr>
        <w:pStyle w:val="Heading2"/>
        <w:rPr>
          <w:rFonts w:cs="Times New Roman"/>
          <w:lang w:val="cs-CZ"/>
        </w:rPr>
      </w:pPr>
      <w:bookmarkStart w:id="212" w:name="_Toc262665477"/>
      <w:r w:rsidRPr="0002539A">
        <w:rPr>
          <w:rFonts w:cs="Times New Roman"/>
          <w:lang w:val="cs-CZ"/>
        </w:rPr>
        <w:t>Prostředí aplikace</w:t>
      </w:r>
      <w:bookmarkEnd w:id="212"/>
    </w:p>
    <w:p w14:paraId="2824E363" w14:textId="77777777" w:rsidR="0002539A" w:rsidRDefault="00BC076A" w:rsidP="0002539A">
      <w:pPr>
        <w:rPr>
          <w:lang w:val="cs-CZ"/>
        </w:rPr>
      </w:pPr>
      <w:r>
        <w:rPr>
          <w:lang w:val="cs-CZ"/>
        </w:rPr>
        <w:t>Obě</w:t>
      </w:r>
      <w:r w:rsidR="0002539A">
        <w:rPr>
          <w:lang w:val="cs-CZ"/>
        </w:rPr>
        <w:t xml:space="preserve"> aplikace budou rozděleny do dvou částí – </w:t>
      </w:r>
      <w:proofErr w:type="spellStart"/>
      <w:r w:rsidR="0002539A" w:rsidRPr="005B0B5F">
        <w:rPr>
          <w:lang w:val="cs-CZ"/>
        </w:rPr>
        <w:t>backend</w:t>
      </w:r>
      <w:proofErr w:type="spellEnd"/>
      <w:r w:rsidR="0002539A" w:rsidRPr="005B0B5F">
        <w:rPr>
          <w:lang w:val="cs-CZ"/>
        </w:rPr>
        <w:t xml:space="preserve"> a </w:t>
      </w:r>
      <w:proofErr w:type="spellStart"/>
      <w:r w:rsidR="0002539A" w:rsidRPr="005B0B5F">
        <w:rPr>
          <w:lang w:val="cs-CZ"/>
        </w:rPr>
        <w:t>frontend</w:t>
      </w:r>
      <w:proofErr w:type="spellEnd"/>
      <w:r w:rsidR="0002539A">
        <w:rPr>
          <w:lang w:val="cs-CZ"/>
        </w:rPr>
        <w:t xml:space="preserve">. Na </w:t>
      </w:r>
      <w:proofErr w:type="spellStart"/>
      <w:r w:rsidR="0002539A">
        <w:rPr>
          <w:lang w:val="cs-CZ"/>
        </w:rPr>
        <w:t>backendu</w:t>
      </w:r>
      <w:proofErr w:type="spellEnd"/>
      <w:r w:rsidR="0002539A">
        <w:rPr>
          <w:lang w:val="cs-CZ"/>
        </w:rPr>
        <w:t xml:space="preserve"> poběží unixový operační systém a na něm </w:t>
      </w:r>
      <w:proofErr w:type="spellStart"/>
      <w:r w:rsidR="0002539A">
        <w:rPr>
          <w:lang w:val="cs-CZ"/>
        </w:rPr>
        <w:t>Apache</w:t>
      </w:r>
      <w:proofErr w:type="spellEnd"/>
      <w:r w:rsidR="0002539A">
        <w:rPr>
          <w:lang w:val="cs-CZ"/>
        </w:rPr>
        <w:t xml:space="preserve"> HTTP server, PHP ve verzi alespoň 5.4 a databázový systém </w:t>
      </w:r>
      <w:proofErr w:type="spellStart"/>
      <w:r w:rsidR="0002539A">
        <w:rPr>
          <w:lang w:val="cs-CZ"/>
        </w:rPr>
        <w:t>MySQL</w:t>
      </w:r>
      <w:proofErr w:type="spellEnd"/>
      <w:r w:rsidR="0002539A">
        <w:rPr>
          <w:lang w:val="cs-CZ"/>
        </w:rPr>
        <w:t xml:space="preserve"> ve verzi alespoň 5.7</w:t>
      </w:r>
      <w:r w:rsidR="00DF6D50">
        <w:rPr>
          <w:lang w:val="cs-CZ"/>
        </w:rPr>
        <w:t>.</w:t>
      </w:r>
    </w:p>
    <w:p w14:paraId="2A342203" w14:textId="6F0A3093" w:rsidR="004661B6" w:rsidRDefault="004661B6" w:rsidP="0002539A">
      <w:pPr>
        <w:rPr>
          <w:lang w:val="cs-CZ"/>
        </w:rPr>
      </w:pPr>
      <w:proofErr w:type="spellStart"/>
      <w:r>
        <w:rPr>
          <w:lang w:val="cs-CZ"/>
        </w:rPr>
        <w:t>Frontendová</w:t>
      </w:r>
      <w:proofErr w:type="spellEnd"/>
      <w:r>
        <w:rPr>
          <w:lang w:val="cs-CZ"/>
        </w:rPr>
        <w:t xml:space="preserve"> část poběží uvnitř webového prohlížeče na straně klienta.</w:t>
      </w:r>
    </w:p>
    <w:p w14:paraId="6184A19D" w14:textId="77777777" w:rsidR="00BB2046" w:rsidRDefault="00BB2046">
      <w:pPr>
        <w:pStyle w:val="Heading2"/>
        <w:rPr>
          <w:rFonts w:cs="Times New Roman"/>
          <w:lang w:val="cs-CZ"/>
        </w:rPr>
      </w:pPr>
      <w:bookmarkStart w:id="213" w:name="_Toc262665478"/>
      <w:r>
        <w:rPr>
          <w:rFonts w:cs="Times New Roman"/>
          <w:lang w:val="cs-CZ"/>
        </w:rPr>
        <w:t>Omezení díla</w:t>
      </w:r>
      <w:bookmarkEnd w:id="213"/>
    </w:p>
    <w:p w14:paraId="3838E0A6" w14:textId="0D60AD55" w:rsidR="00C82E10" w:rsidRDefault="00C82E10" w:rsidP="00C82E10">
      <w:pPr>
        <w:rPr>
          <w:lang w:val="cs-CZ"/>
        </w:rPr>
      </w:pPr>
      <w:r>
        <w:rPr>
          <w:lang w:val="cs-CZ"/>
        </w:rPr>
        <w:t xml:space="preserve">Při návrhu a implementaci projektu není třeba </w:t>
      </w:r>
      <w:r w:rsidR="009D49CC">
        <w:rPr>
          <w:lang w:val="cs-CZ"/>
        </w:rPr>
        <w:t xml:space="preserve">brát ohled na </w:t>
      </w:r>
      <w:r>
        <w:rPr>
          <w:lang w:val="cs-CZ"/>
        </w:rPr>
        <w:t xml:space="preserve">staré webové prohlížeče – </w:t>
      </w:r>
      <w:ins w:id="214" w:author="student" w:date="2014-04-16T20:13:00Z">
        <w:r w:rsidR="00D770B9">
          <w:rPr>
            <w:lang w:val="cs-CZ"/>
          </w:rPr>
          <w:t xml:space="preserve"> podporovány budou všechny moderní prohlížeče podporující HTML5 technologii </w:t>
        </w:r>
        <w:proofErr w:type="spellStart"/>
        <w:r w:rsidR="00D770B9">
          <w:rPr>
            <w:lang w:val="cs-CZ"/>
          </w:rPr>
          <w:t>Canvas</w:t>
        </w:r>
        <w:proofErr w:type="spellEnd"/>
        <w:r w:rsidR="00D770B9">
          <w:rPr>
            <w:lang w:val="cs-CZ"/>
          </w:rPr>
          <w:t xml:space="preserve"> 2D</w:t>
        </w:r>
      </w:ins>
      <w:ins w:id="215" w:author="Šimon Rozsíval" w:date="2014-05-01T21:09:00Z">
        <w:r w:rsidR="00433100">
          <w:rPr>
            <w:lang w:val="cs-CZ"/>
          </w:rPr>
          <w:t xml:space="preserve"> a nahrávání zvuku z mikrofonu</w:t>
        </w:r>
      </w:ins>
      <w:ins w:id="216" w:author="student" w:date="2014-04-16T20:13:00Z">
        <w:r w:rsidR="00D770B9">
          <w:rPr>
            <w:lang w:val="cs-CZ"/>
          </w:rPr>
          <w:t xml:space="preserve">. </w:t>
        </w:r>
      </w:ins>
      <w:ins w:id="217" w:author="Simon Rozsival" w:date="2014-05-25T19:38:00Z">
        <w:r w:rsidR="00910095">
          <w:rPr>
            <w:lang w:val="cs-CZ"/>
          </w:rPr>
          <w:t>Většina</w:t>
        </w:r>
      </w:ins>
      <w:ins w:id="218" w:author="student" w:date="2014-04-16T20:13:00Z">
        <w:r w:rsidR="00D770B9">
          <w:rPr>
            <w:lang w:val="cs-CZ"/>
          </w:rPr>
          <w:t xml:space="preserve"> majoritní</w:t>
        </w:r>
      </w:ins>
      <w:ins w:id="219" w:author="Simon Rozsival" w:date="2014-05-25T19:38:00Z">
        <w:r w:rsidR="00910095">
          <w:rPr>
            <w:lang w:val="cs-CZ"/>
          </w:rPr>
          <w:t>ch</w:t>
        </w:r>
      </w:ins>
      <w:ins w:id="220" w:author="student" w:date="2014-04-16T20:13:00Z">
        <w:r w:rsidR="00D770B9">
          <w:rPr>
            <w:lang w:val="cs-CZ"/>
          </w:rPr>
          <w:t xml:space="preserve"> prohlížeč</w:t>
        </w:r>
      </w:ins>
      <w:ins w:id="221" w:author="Simon Rozsival" w:date="2014-05-25T19:38:00Z">
        <w:r w:rsidR="00910095">
          <w:rPr>
            <w:lang w:val="cs-CZ"/>
          </w:rPr>
          <w:t>ů</w:t>
        </w:r>
      </w:ins>
      <w:ins w:id="222" w:author="student" w:date="2014-04-16T20:13:00Z">
        <w:r w:rsidR="00D770B9">
          <w:rPr>
            <w:lang w:val="cs-CZ"/>
          </w:rPr>
          <w:t xml:space="preserve"> ve svých nejnovějších verzích t</w:t>
        </w:r>
      </w:ins>
      <w:ins w:id="223" w:author="Simon Rozsival" w:date="2014-05-25T19:38:00Z">
        <w:r w:rsidR="004448D1">
          <w:rPr>
            <w:lang w:val="cs-CZ"/>
          </w:rPr>
          <w:t>yto</w:t>
        </w:r>
      </w:ins>
      <w:ins w:id="224" w:author="student" w:date="2014-04-16T20:13:00Z">
        <w:r w:rsidR="00D770B9">
          <w:rPr>
            <w:lang w:val="cs-CZ"/>
          </w:rPr>
          <w:t xml:space="preserve"> technologi</w:t>
        </w:r>
      </w:ins>
      <w:ins w:id="225" w:author="Simon Rozsival" w:date="2014-05-25T19:38:00Z">
        <w:r w:rsidR="004448D1">
          <w:rPr>
            <w:lang w:val="cs-CZ"/>
          </w:rPr>
          <w:t>e</w:t>
        </w:r>
      </w:ins>
      <w:ins w:id="226" w:author="student" w:date="2014-04-16T20:13:00Z">
        <w:r w:rsidR="00D770B9">
          <w:rPr>
            <w:lang w:val="cs-CZ"/>
          </w:rPr>
          <w:t xml:space="preserve"> podporují.</w:t>
        </w:r>
      </w:ins>
    </w:p>
    <w:p w14:paraId="2E865CB3" w14:textId="2C120B52" w:rsidR="00BB2046" w:rsidRDefault="00397934" w:rsidP="00FB5828">
      <w:pPr>
        <w:rPr>
          <w:rFonts w:cs="Times New Roman"/>
          <w:lang w:val="cs-CZ"/>
        </w:rPr>
      </w:pPr>
      <w:proofErr w:type="spellStart"/>
      <w:r>
        <w:rPr>
          <w:lang w:val="cs-CZ"/>
        </w:rPr>
        <w:t>Khanova</w:t>
      </w:r>
      <w:proofErr w:type="spellEnd"/>
      <w:r>
        <w:rPr>
          <w:lang w:val="cs-CZ"/>
        </w:rPr>
        <w:t xml:space="preserve"> škola neomezuje výběr operačního systému, databázového </w:t>
      </w:r>
      <w:r w:rsidR="009357FB">
        <w:rPr>
          <w:lang w:val="cs-CZ"/>
        </w:rPr>
        <w:t>systému a </w:t>
      </w:r>
      <w:r w:rsidR="00D428B1">
        <w:rPr>
          <w:lang w:val="cs-CZ"/>
        </w:rPr>
        <w:t>programovacího jazyka</w:t>
      </w:r>
      <w:ins w:id="227" w:author="Simon Rozsival" w:date="2014-05-25T19:39:00Z">
        <w:r w:rsidR="00D72126">
          <w:rPr>
            <w:lang w:val="cs-CZ"/>
          </w:rPr>
          <w:t xml:space="preserve"> použitém na straně serveru</w:t>
        </w:r>
      </w:ins>
      <w:r w:rsidR="00D428B1">
        <w:rPr>
          <w:lang w:val="cs-CZ"/>
        </w:rPr>
        <w:t>.</w:t>
      </w:r>
    </w:p>
    <w:p w14:paraId="739F193D" w14:textId="77777777" w:rsidR="00BB2046" w:rsidRDefault="00BB2046">
      <w:pPr>
        <w:pStyle w:val="Heading2"/>
        <w:rPr>
          <w:rFonts w:cs="Times New Roman"/>
          <w:i/>
          <w:lang w:val="cs-CZ"/>
        </w:rPr>
      </w:pPr>
      <w:bookmarkStart w:id="228" w:name="_Toc262665479"/>
      <w:r>
        <w:rPr>
          <w:rFonts w:cs="Times New Roman"/>
          <w:lang w:val="cs-CZ"/>
        </w:rPr>
        <w:lastRenderedPageBreak/>
        <w:t>Uživatelské rozhraní, vstupy a výstupy</w:t>
      </w:r>
      <w:bookmarkEnd w:id="228"/>
    </w:p>
    <w:p w14:paraId="39982DAD" w14:textId="76A64D8B" w:rsidR="00BB2046" w:rsidRDefault="009357FB" w:rsidP="009357FB">
      <w:pPr>
        <w:rPr>
          <w:lang w:val="cs-CZ"/>
        </w:rPr>
      </w:pPr>
      <w:r>
        <w:rPr>
          <w:lang w:val="cs-CZ"/>
        </w:rPr>
        <w:t>Přehrávání i </w:t>
      </w:r>
      <w:r w:rsidR="00BB2046">
        <w:rPr>
          <w:lang w:val="cs-CZ"/>
        </w:rPr>
        <w:t>nahrávání videa probíhá v prostředí internetového prohlížeče. Uživatel bude program ovládat především myší</w:t>
      </w:r>
      <w:ins w:id="229" w:author="Šimon Rozsíval" w:date="2014-05-01T21:10:00Z">
        <w:r w:rsidR="004A765C">
          <w:rPr>
            <w:lang w:val="cs-CZ"/>
          </w:rPr>
          <w:t xml:space="preserve">, grafickým </w:t>
        </w:r>
        <w:proofErr w:type="spellStart"/>
        <w:r w:rsidR="004A765C">
          <w:rPr>
            <w:lang w:val="cs-CZ"/>
          </w:rPr>
          <w:t>tabletem</w:t>
        </w:r>
      </w:ins>
      <w:proofErr w:type="spellEnd"/>
      <w:r w:rsidR="00BB2046">
        <w:rPr>
          <w:lang w:val="cs-CZ"/>
        </w:rPr>
        <w:t xml:space="preserve"> nebo pomocí dotykového </w:t>
      </w:r>
      <w:r w:rsidR="00893D09">
        <w:rPr>
          <w:lang w:val="cs-CZ"/>
        </w:rPr>
        <w:t>displeje</w:t>
      </w:r>
      <w:r w:rsidR="00BB2046">
        <w:rPr>
          <w:lang w:val="cs-CZ"/>
        </w:rPr>
        <w:t>.</w:t>
      </w:r>
    </w:p>
    <w:p w14:paraId="1E1D0AB6" w14:textId="77777777" w:rsidR="00BB2046" w:rsidRDefault="00BB2046">
      <w:pPr>
        <w:rPr>
          <w:lang w:val="cs-CZ"/>
        </w:rPr>
      </w:pPr>
      <w:r>
        <w:rPr>
          <w:lang w:val="cs-CZ"/>
        </w:rPr>
        <w:t>Při nahrávání je snímán pohyb kurzoru myši a při stisku levého tlačítka je zaznamenána b</w:t>
      </w:r>
      <w:r w:rsidR="00893D09">
        <w:rPr>
          <w:lang w:val="cs-CZ"/>
        </w:rPr>
        <w:t>a</w:t>
      </w:r>
      <w:r>
        <w:rPr>
          <w:lang w:val="cs-CZ"/>
        </w:rPr>
        <w:t>revná čára. Během nahrávání je také zaznamenáván hlas autora z mikrofonu. Výstupem programu pro záznam je kontejner zahrnují</w:t>
      </w:r>
      <w:r w:rsidR="009357FB">
        <w:rPr>
          <w:lang w:val="cs-CZ"/>
        </w:rPr>
        <w:t>cí soubor s vektorovým videem a </w:t>
      </w:r>
      <w:r>
        <w:rPr>
          <w:lang w:val="cs-CZ"/>
        </w:rPr>
        <w:t>zvukový záznam z mikrofonu.</w:t>
      </w:r>
    </w:p>
    <w:p w14:paraId="5B3098D2" w14:textId="77777777" w:rsidR="00BB2046" w:rsidRDefault="00BB2046">
      <w:pPr>
        <w:rPr>
          <w:lang w:val="cs-CZ"/>
        </w:rPr>
      </w:pPr>
      <w:r>
        <w:rPr>
          <w:lang w:val="cs-CZ"/>
        </w:rPr>
        <w:t>Uživatel má k dispozici tlačítka pro zahájení a ukončení nahrávání videa. Během nahrávání je možné měnit barvu a velikost stopy.</w:t>
      </w:r>
      <w:ins w:id="230" w:author="student" w:date="2014-04-23T19:14:00Z">
        <w:r w:rsidR="009518D9">
          <w:rPr>
            <w:lang w:val="cs-CZ"/>
          </w:rPr>
          <w:t xml:space="preserve"> Pro jednotlivé funkce </w:t>
        </w:r>
      </w:ins>
      <w:ins w:id="231" w:author="student" w:date="2014-04-23T19:15:00Z">
        <w:r w:rsidR="009518D9">
          <w:rPr>
            <w:lang w:val="cs-CZ"/>
          </w:rPr>
          <w:t xml:space="preserve">budou </w:t>
        </w:r>
      </w:ins>
      <w:ins w:id="232" w:author="student" w:date="2014-04-23T19:14:00Z">
        <w:r w:rsidR="009518D9">
          <w:rPr>
            <w:lang w:val="cs-CZ"/>
          </w:rPr>
          <w:t>k dispozici i</w:t>
        </w:r>
      </w:ins>
      <w:ins w:id="233" w:author="student" w:date="2014-04-23T19:15:00Z">
        <w:r w:rsidR="009518D9">
          <w:rPr>
            <w:lang w:val="cs-CZ"/>
          </w:rPr>
          <w:t> </w:t>
        </w:r>
      </w:ins>
      <w:ins w:id="234" w:author="student" w:date="2014-04-23T19:14:00Z">
        <w:r w:rsidR="009518D9">
          <w:rPr>
            <w:lang w:val="cs-CZ"/>
          </w:rPr>
          <w:t>klávesové zkratky</w:t>
        </w:r>
      </w:ins>
      <w:ins w:id="235" w:author="student" w:date="2014-04-23T19:15:00Z">
        <w:r w:rsidR="009518D9">
          <w:rPr>
            <w:lang w:val="cs-CZ"/>
          </w:rPr>
          <w:t>.</w:t>
        </w:r>
      </w:ins>
    </w:p>
    <w:p w14:paraId="72638CAC" w14:textId="4B48B196" w:rsidR="00BB2046" w:rsidRDefault="00BB2046">
      <w:pPr>
        <w:rPr>
          <w:lang w:val="cs-CZ"/>
        </w:rPr>
      </w:pPr>
      <w:r>
        <w:rPr>
          <w:lang w:val="cs-CZ"/>
        </w:rPr>
        <w:t xml:space="preserve">Vstupem pro přehrávač je </w:t>
      </w:r>
      <w:ins w:id="236" w:author="Simon Rozsival" w:date="2014-05-25T19:41:00Z">
        <w:r w:rsidR="00FA73FF">
          <w:rPr>
            <w:lang w:val="cs-CZ"/>
          </w:rPr>
          <w:t xml:space="preserve">kontejner obsahující video a zvuk </w:t>
        </w:r>
      </w:ins>
      <w:r>
        <w:rPr>
          <w:lang w:val="cs-CZ"/>
        </w:rPr>
        <w:t>zaznamenan</w:t>
      </w:r>
      <w:ins w:id="237" w:author="Simon Rozsival" w:date="2014-05-25T19:41:00Z">
        <w:r w:rsidR="006159DC">
          <w:rPr>
            <w:lang w:val="cs-CZ"/>
          </w:rPr>
          <w:t>é</w:t>
        </w:r>
      </w:ins>
      <w:r>
        <w:rPr>
          <w:lang w:val="cs-CZ"/>
        </w:rPr>
        <w:t xml:space="preserve"> programem pro nahrávání</w:t>
      </w:r>
      <w:ins w:id="238" w:author="Simon Rozsival" w:date="2014-05-25T19:41:00Z">
        <w:r w:rsidR="00FA73FF">
          <w:rPr>
            <w:lang w:val="cs-CZ"/>
          </w:rPr>
          <w:t>.</w:t>
        </w:r>
      </w:ins>
      <w:r>
        <w:rPr>
          <w:lang w:val="cs-CZ"/>
        </w:rPr>
        <w:t xml:space="preserve"> </w:t>
      </w:r>
      <w:ins w:id="239" w:author="Simon Rozsival" w:date="2014-05-25T19:41:00Z">
        <w:r w:rsidR="00FA73FF">
          <w:rPr>
            <w:lang w:val="cs-CZ"/>
          </w:rPr>
          <w:t>T</w:t>
        </w:r>
      </w:ins>
      <w:r>
        <w:rPr>
          <w:lang w:val="cs-CZ"/>
        </w:rPr>
        <w:t>oto video je vykresleno na obrazovku uživatele</w:t>
      </w:r>
      <w:ins w:id="240" w:author="Simon Rozsival" w:date="2014-05-25T19:41:00Z">
        <w:r w:rsidR="00BF5364">
          <w:rPr>
            <w:lang w:val="cs-CZ"/>
          </w:rPr>
          <w:t>,</w:t>
        </w:r>
      </w:ins>
      <w:r>
        <w:rPr>
          <w:lang w:val="cs-CZ"/>
        </w:rPr>
        <w:t xml:space="preserve"> </w:t>
      </w:r>
      <w:ins w:id="241" w:author="Simon Rozsival" w:date="2014-05-25T19:41:00Z">
        <w:r w:rsidR="00BF5364">
          <w:rPr>
            <w:lang w:val="cs-CZ"/>
          </w:rPr>
          <w:t>z</w:t>
        </w:r>
      </w:ins>
      <w:r>
        <w:rPr>
          <w:lang w:val="cs-CZ"/>
        </w:rPr>
        <w:t>ároveň je uživateli přehráván zvuk, který je synchr</w:t>
      </w:r>
      <w:r w:rsidR="00893D09">
        <w:rPr>
          <w:lang w:val="cs-CZ"/>
        </w:rPr>
        <w:t>o</w:t>
      </w:r>
      <w:r>
        <w:rPr>
          <w:lang w:val="cs-CZ"/>
        </w:rPr>
        <w:t>nizován s obrazem. Uživatel má k dispozici tlačítka pro zahájení a</w:t>
      </w:r>
      <w:r w:rsidR="009357FB">
        <w:rPr>
          <w:lang w:val="cs-CZ"/>
        </w:rPr>
        <w:t xml:space="preserve"> pozastavení přehrávaného videa.</w:t>
      </w:r>
      <w:r>
        <w:rPr>
          <w:lang w:val="cs-CZ"/>
        </w:rPr>
        <w:t xml:space="preserve"> </w:t>
      </w:r>
      <w:r w:rsidR="009357FB">
        <w:rPr>
          <w:lang w:val="cs-CZ"/>
        </w:rPr>
        <w:t>R</w:t>
      </w:r>
      <w:r>
        <w:rPr>
          <w:lang w:val="cs-CZ"/>
        </w:rPr>
        <w:t>ovněž</w:t>
      </w:r>
      <w:r w:rsidR="009357FB">
        <w:rPr>
          <w:lang w:val="cs-CZ"/>
        </w:rPr>
        <w:t xml:space="preserve"> je zobrazena</w:t>
      </w:r>
      <w:r>
        <w:rPr>
          <w:lang w:val="cs-CZ"/>
        </w:rPr>
        <w:t xml:space="preserve"> časová osa, k</w:t>
      </w:r>
      <w:r w:rsidR="009357FB">
        <w:rPr>
          <w:lang w:val="cs-CZ"/>
        </w:rPr>
        <w:t>terá ukazuje aktuální pozici ve </w:t>
      </w:r>
      <w:r>
        <w:rPr>
          <w:lang w:val="cs-CZ"/>
        </w:rPr>
        <w:t>videu a která umožňuje kliknutím myši přeskakovat do dalších částí videa.</w:t>
      </w:r>
    </w:p>
    <w:p w14:paraId="7BEF6E10" w14:textId="77777777" w:rsidR="00BB2046" w:rsidRDefault="00BB2046">
      <w:pPr>
        <w:pStyle w:val="Heading2"/>
        <w:rPr>
          <w:rFonts w:cs="Times New Roman"/>
          <w:lang w:val="cs-CZ"/>
        </w:rPr>
      </w:pPr>
      <w:bookmarkStart w:id="242" w:name="_Toc262665480"/>
      <w:r>
        <w:rPr>
          <w:rFonts w:cs="Times New Roman"/>
          <w:lang w:val="cs-CZ"/>
        </w:rPr>
        <w:t>Rozhraní s</w:t>
      </w:r>
      <w:r w:rsidR="007A79CE">
        <w:rPr>
          <w:rFonts w:cs="Times New Roman"/>
          <w:lang w:val="cs-CZ"/>
        </w:rPr>
        <w:t> </w:t>
      </w:r>
      <w:r>
        <w:rPr>
          <w:rFonts w:cs="Times New Roman"/>
          <w:lang w:val="cs-CZ"/>
        </w:rPr>
        <w:t>hardware</w:t>
      </w:r>
      <w:bookmarkEnd w:id="242"/>
    </w:p>
    <w:p w14:paraId="2B5E5D37" w14:textId="40211ED2" w:rsidR="007A79CE" w:rsidRDefault="007A79CE" w:rsidP="007A79CE">
      <w:pPr>
        <w:rPr>
          <w:ins w:id="243" w:author="student" w:date="2014-04-23T20:50:00Z"/>
          <w:lang w:val="cs-CZ"/>
        </w:rPr>
      </w:pPr>
      <w:r>
        <w:rPr>
          <w:lang w:val="cs-CZ"/>
        </w:rPr>
        <w:t>Aplikace je nezávislá na použitém hardware</w:t>
      </w:r>
      <w:ins w:id="244" w:author="Šimon Rozsíval" w:date="2014-05-01T21:13:00Z">
        <w:r w:rsidR="00431C2A">
          <w:rPr>
            <w:lang w:val="cs-CZ"/>
          </w:rPr>
          <w:t>, s výjimkou připojeného mikrofonu při nahrávání</w:t>
        </w:r>
      </w:ins>
      <w:r>
        <w:rPr>
          <w:lang w:val="cs-CZ"/>
        </w:rPr>
        <w:t>. Nutn</w:t>
      </w:r>
      <w:r w:rsidR="009357FB">
        <w:rPr>
          <w:lang w:val="cs-CZ"/>
        </w:rPr>
        <w:t>ý je pouze dostatečný výkon pro </w:t>
      </w:r>
      <w:r>
        <w:rPr>
          <w:lang w:val="cs-CZ"/>
        </w:rPr>
        <w:t>provoz webového serveru a dostatečná rychlost připojení k</w:t>
      </w:r>
      <w:r w:rsidR="00C36626">
        <w:rPr>
          <w:lang w:val="cs-CZ"/>
        </w:rPr>
        <w:t> </w:t>
      </w:r>
      <w:r>
        <w:rPr>
          <w:lang w:val="cs-CZ"/>
        </w:rPr>
        <w:t>internetu</w:t>
      </w:r>
      <w:r w:rsidR="00C36626">
        <w:rPr>
          <w:lang w:val="cs-CZ"/>
        </w:rPr>
        <w:t xml:space="preserve"> schopné v rozumném čase obsloužit typický počet uživatelů. Je třeba vzít v potaz fakt, že v</w:t>
      </w:r>
      <w:r>
        <w:rPr>
          <w:lang w:val="cs-CZ"/>
        </w:rPr>
        <w:t>ideo</w:t>
      </w:r>
      <w:r w:rsidR="009357FB">
        <w:rPr>
          <w:lang w:val="cs-CZ"/>
        </w:rPr>
        <w:t>, byť </w:t>
      </w:r>
      <w:r w:rsidR="00C36626">
        <w:rPr>
          <w:lang w:val="cs-CZ"/>
        </w:rPr>
        <w:t>nepříliš objemné,</w:t>
      </w:r>
      <w:r>
        <w:rPr>
          <w:lang w:val="cs-CZ"/>
        </w:rPr>
        <w:t xml:space="preserve"> není uloženo na serveru třetí str</w:t>
      </w:r>
      <w:r w:rsidR="009357FB">
        <w:rPr>
          <w:lang w:val="cs-CZ"/>
        </w:rPr>
        <w:t xml:space="preserve">any, jako je tomu v případě </w:t>
      </w:r>
      <w:proofErr w:type="spellStart"/>
      <w:r w:rsidR="009357FB">
        <w:rPr>
          <w:lang w:val="cs-CZ"/>
        </w:rPr>
        <w:t>YouT</w:t>
      </w:r>
      <w:r>
        <w:rPr>
          <w:lang w:val="cs-CZ"/>
        </w:rPr>
        <w:t>ube</w:t>
      </w:r>
      <w:proofErr w:type="spellEnd"/>
      <w:r>
        <w:rPr>
          <w:lang w:val="cs-CZ"/>
        </w:rPr>
        <w:t xml:space="preserve">, ale přímo na serveru </w:t>
      </w:r>
      <w:proofErr w:type="spellStart"/>
      <w:r>
        <w:rPr>
          <w:lang w:val="cs-CZ"/>
        </w:rPr>
        <w:t>Khanovy</w:t>
      </w:r>
      <w:proofErr w:type="spellEnd"/>
      <w:r>
        <w:rPr>
          <w:lang w:val="cs-CZ"/>
        </w:rPr>
        <w:t xml:space="preserve"> školy.</w:t>
      </w:r>
    </w:p>
    <w:p w14:paraId="2C3F3E23" w14:textId="165816D2" w:rsidR="006A3738" w:rsidRDefault="00912F26" w:rsidP="007A79CE">
      <w:pPr>
        <w:rPr>
          <w:ins w:id="245" w:author="Šimon Rozsíval" w:date="2014-05-01T21:02:00Z"/>
          <w:lang w:val="cs-CZ"/>
        </w:rPr>
      </w:pPr>
      <w:ins w:id="246" w:author="student" w:date="2014-04-23T20:57:00Z">
        <w:r>
          <w:rPr>
            <w:lang w:val="cs-CZ"/>
          </w:rPr>
          <w:t>Komunikaci s</w:t>
        </w:r>
        <w:r w:rsidR="00605159">
          <w:rPr>
            <w:lang w:val="cs-CZ"/>
          </w:rPr>
          <w:t xml:space="preserve"> grafickým </w:t>
        </w:r>
        <w:proofErr w:type="spellStart"/>
        <w:r w:rsidR="00605159">
          <w:rPr>
            <w:lang w:val="cs-CZ"/>
          </w:rPr>
          <w:t>tabletem</w:t>
        </w:r>
      </w:ins>
      <w:proofErr w:type="spellEnd"/>
      <w:ins w:id="247" w:author="Šimon Rozsíval" w:date="2014-05-01T21:18:00Z">
        <w:r w:rsidR="000A2F06">
          <w:rPr>
            <w:lang w:val="cs-CZ"/>
          </w:rPr>
          <w:t xml:space="preserve"> značky </w:t>
        </w:r>
        <w:proofErr w:type="spellStart"/>
        <w:r w:rsidR="000A2F06">
          <w:rPr>
            <w:lang w:val="cs-CZ"/>
          </w:rPr>
          <w:t>Wacom</w:t>
        </w:r>
        <w:proofErr w:type="spellEnd"/>
        <w:r w:rsidR="000A2F06">
          <w:rPr>
            <w:lang w:val="cs-CZ"/>
          </w:rPr>
          <w:t xml:space="preserve"> (tablety tohoto výrobce jsou </w:t>
        </w:r>
        <w:proofErr w:type="spellStart"/>
        <w:r w:rsidR="000A2F06">
          <w:rPr>
            <w:lang w:val="cs-CZ"/>
          </w:rPr>
          <w:t>Khanovou</w:t>
        </w:r>
        <w:proofErr w:type="spellEnd"/>
        <w:r w:rsidR="000A2F06">
          <w:rPr>
            <w:lang w:val="cs-CZ"/>
          </w:rPr>
          <w:t xml:space="preserve"> školou běžně používány)</w:t>
        </w:r>
      </w:ins>
      <w:ins w:id="248" w:author="student" w:date="2014-04-23T20:57:00Z">
        <w:r w:rsidR="00605159">
          <w:rPr>
            <w:lang w:val="cs-CZ"/>
          </w:rPr>
          <w:t xml:space="preserve"> zajišťuje </w:t>
        </w:r>
        <w:proofErr w:type="spellStart"/>
        <w:r w:rsidR="00605159">
          <w:rPr>
            <w:lang w:val="cs-CZ"/>
          </w:rPr>
          <w:t>plugin</w:t>
        </w:r>
        <w:proofErr w:type="spellEnd"/>
        <w:r w:rsidR="00605159">
          <w:rPr>
            <w:lang w:val="cs-CZ"/>
          </w:rPr>
          <w:t xml:space="preserve"> </w:t>
        </w:r>
      </w:ins>
      <w:ins w:id="249" w:author="student" w:date="2014-04-23T20:58:00Z">
        <w:r w:rsidR="00605159">
          <w:rPr>
            <w:lang w:val="cs-CZ"/>
          </w:rPr>
          <w:t xml:space="preserve">prohlížeče od </w:t>
        </w:r>
      </w:ins>
      <w:ins w:id="250" w:author="student" w:date="2014-04-23T20:57:00Z">
        <w:r w:rsidR="00605159">
          <w:rPr>
            <w:lang w:val="cs-CZ"/>
          </w:rPr>
          <w:t>výrobce</w:t>
        </w:r>
      </w:ins>
      <w:ins w:id="251" w:author="Šimon Rozsíval" w:date="2014-05-01T21:19:00Z">
        <w:r w:rsidR="000A2F06">
          <w:rPr>
            <w:lang w:val="cs-CZ"/>
          </w:rPr>
          <w:t>.</w:t>
        </w:r>
      </w:ins>
      <w:ins w:id="252" w:author="student" w:date="2014-04-23T20:58:00Z">
        <w:r w:rsidR="00605159">
          <w:rPr>
            <w:lang w:val="cs-CZ"/>
          </w:rPr>
          <w:t xml:space="preserve"> </w:t>
        </w:r>
      </w:ins>
      <w:ins w:id="253" w:author="Šimon Rozsíval" w:date="2014-05-01T21:19:00Z">
        <w:r w:rsidR="000A2F06">
          <w:rPr>
            <w:lang w:val="cs-CZ"/>
          </w:rPr>
          <w:t xml:space="preserve">Tento </w:t>
        </w:r>
        <w:proofErr w:type="spellStart"/>
        <w:r w:rsidR="000A2F06">
          <w:rPr>
            <w:lang w:val="cs-CZ"/>
          </w:rPr>
          <w:t>plugin</w:t>
        </w:r>
        <w:proofErr w:type="spellEnd"/>
        <w:r w:rsidR="000A2F06">
          <w:rPr>
            <w:lang w:val="cs-CZ"/>
          </w:rPr>
          <w:t xml:space="preserve"> </w:t>
        </w:r>
      </w:ins>
      <w:ins w:id="254" w:author="student" w:date="2014-04-23T20:58:00Z">
        <w:r w:rsidR="00605159">
          <w:rPr>
            <w:lang w:val="cs-CZ"/>
          </w:rPr>
          <w:t>musí mít uživatel nainstalovaný.</w:t>
        </w:r>
      </w:ins>
      <w:ins w:id="255" w:author="Šimon Rozsíval" w:date="2014-05-01T21:16:00Z">
        <w:r w:rsidR="007B3F10">
          <w:rPr>
            <w:lang w:val="cs-CZ"/>
          </w:rPr>
          <w:t xml:space="preserve"> </w:t>
        </w:r>
      </w:ins>
      <w:ins w:id="256" w:author="Šimon Rozsíval" w:date="2014-05-01T21:17:00Z">
        <w:r w:rsidR="000A2F06">
          <w:rPr>
            <w:lang w:val="cs-CZ"/>
          </w:rPr>
          <w:t>API</w:t>
        </w:r>
      </w:ins>
      <w:ins w:id="257" w:author="Šimon Rozsíval" w:date="2014-05-01T21:16:00Z">
        <w:r w:rsidR="000A2F06">
          <w:rPr>
            <w:lang w:val="cs-CZ"/>
          </w:rPr>
          <w:t xml:space="preserve"> pro </w:t>
        </w:r>
      </w:ins>
      <w:ins w:id="258" w:author="Šimon Rozsíval" w:date="2014-05-01T21:17:00Z">
        <w:r w:rsidR="000A2F06">
          <w:rPr>
            <w:lang w:val="cs-CZ"/>
          </w:rPr>
          <w:t xml:space="preserve">komunikaci s grafickým </w:t>
        </w:r>
        <w:proofErr w:type="spellStart"/>
        <w:r w:rsidR="000A2F06">
          <w:rPr>
            <w:lang w:val="cs-CZ"/>
          </w:rPr>
          <w:t>tabletem</w:t>
        </w:r>
        <w:proofErr w:type="spellEnd"/>
        <w:r w:rsidR="000A2F06">
          <w:rPr>
            <w:lang w:val="cs-CZ"/>
          </w:rPr>
          <w:t xml:space="preserve"> se nazývá </w:t>
        </w:r>
      </w:ins>
      <w:proofErr w:type="spellStart"/>
      <w:ins w:id="259" w:author="Šimon Rozsíval" w:date="2014-05-01T21:18:00Z">
        <w:r w:rsidR="000A2F06">
          <w:rPr>
            <w:lang w:val="cs-CZ"/>
          </w:rPr>
          <w:t>WebPAPI</w:t>
        </w:r>
        <w:proofErr w:type="spellEnd"/>
        <w:r w:rsidR="000A2F06">
          <w:rPr>
            <w:lang w:val="cs-CZ"/>
          </w:rPr>
          <w:t xml:space="preserve"> a je popsáno </w:t>
        </w:r>
      </w:ins>
      <w:ins w:id="260" w:author="Šimon Rozsíval" w:date="2014-05-01T21:19:00Z">
        <w:r w:rsidR="000A2F06">
          <w:rPr>
            <w:lang w:val="cs-CZ"/>
          </w:rPr>
          <w:t>na webu výrobce</w:t>
        </w:r>
      </w:ins>
      <w:ins w:id="261" w:author="Simon Rozsival" w:date="2014-05-23T16:53:00Z">
        <w:r w:rsidR="00454AF2">
          <w:rPr>
            <w:lang w:val="cs-CZ"/>
          </w:rPr>
          <w:t xml:space="preserve"> [4].</w:t>
        </w:r>
      </w:ins>
      <w:ins w:id="262" w:author="Šimon Rozsíval" w:date="2014-05-01T21:18:00Z">
        <w:r w:rsidR="000A2F06">
          <w:rPr>
            <w:lang w:val="cs-CZ"/>
          </w:rPr>
          <w:t xml:space="preserve"> </w:t>
        </w:r>
      </w:ins>
      <w:ins w:id="263" w:author="Šimon Rozsíval" w:date="2014-05-01T21:06:00Z">
        <w:r w:rsidR="0047478A">
          <w:rPr>
            <w:lang w:val="cs-CZ"/>
          </w:rPr>
          <w:t xml:space="preserve">Přístup k mikrofonu </w:t>
        </w:r>
      </w:ins>
      <w:ins w:id="264" w:author="Šimon Rozsíval" w:date="2014-05-01T21:14:00Z">
        <w:r w:rsidR="0015164A">
          <w:rPr>
            <w:lang w:val="cs-CZ"/>
          </w:rPr>
          <w:t xml:space="preserve">během nahrávání </w:t>
        </w:r>
      </w:ins>
      <w:ins w:id="265" w:author="Šimon Rozsíval" w:date="2014-05-01T21:05:00Z">
        <w:r w:rsidR="006A3738">
          <w:rPr>
            <w:lang w:val="cs-CZ"/>
          </w:rPr>
          <w:t xml:space="preserve">zabezpečí internetový prohlížeč </w:t>
        </w:r>
      </w:ins>
      <w:ins w:id="266" w:author="Šimon Rozsíval" w:date="2014-05-01T21:06:00Z">
        <w:r w:rsidR="0047478A">
          <w:rPr>
            <w:lang w:val="cs-CZ"/>
          </w:rPr>
          <w:t>skrze technologii HTML5.</w:t>
        </w:r>
      </w:ins>
    </w:p>
    <w:p w14:paraId="6B071A94" w14:textId="77777777" w:rsidR="00BB2046" w:rsidRPr="003E5AC1" w:rsidRDefault="00BB2046">
      <w:pPr>
        <w:pStyle w:val="Heading2"/>
        <w:rPr>
          <w:rFonts w:cs="Times New Roman"/>
          <w:lang w:val="cs-CZ"/>
        </w:rPr>
      </w:pPr>
      <w:bookmarkStart w:id="267" w:name="_Toc262665481"/>
      <w:commentRangeStart w:id="268"/>
      <w:r w:rsidRPr="003E5AC1">
        <w:rPr>
          <w:rFonts w:cs="Times New Roman"/>
          <w:lang w:val="cs-CZ"/>
        </w:rPr>
        <w:t>Rozhraní se software</w:t>
      </w:r>
      <w:commentRangeEnd w:id="268"/>
      <w:r w:rsidR="000A2F06" w:rsidRPr="003E5AC1">
        <w:rPr>
          <w:rStyle w:val="CommentReference"/>
          <w:b w:val="0"/>
        </w:rPr>
        <w:commentReference w:id="268"/>
      </w:r>
      <w:bookmarkEnd w:id="267"/>
    </w:p>
    <w:p w14:paraId="732FFAC1" w14:textId="77777777" w:rsidR="00EC3F3B" w:rsidRDefault="003E5AC1" w:rsidP="00880D4A">
      <w:pPr>
        <w:rPr>
          <w:ins w:id="269" w:author="Simon Rozsival" w:date="2014-05-23T16:48:00Z"/>
          <w:lang w:val="cs-CZ"/>
        </w:rPr>
      </w:pPr>
      <w:ins w:id="270" w:author="Simon Rozsival" w:date="2014-05-23T16:41:00Z">
        <w:r>
          <w:rPr>
            <w:lang w:val="cs-CZ"/>
          </w:rPr>
          <w:t xml:space="preserve">V rámci projektu bude hojně využíván skriptovací jazyk </w:t>
        </w:r>
        <w:proofErr w:type="spellStart"/>
        <w:r>
          <w:rPr>
            <w:lang w:val="cs-CZ"/>
          </w:rPr>
          <w:t>JavaScript</w:t>
        </w:r>
        <w:proofErr w:type="spellEnd"/>
        <w:r w:rsidR="00C72016">
          <w:rPr>
            <w:lang w:val="cs-CZ"/>
          </w:rPr>
          <w:t xml:space="preserve">, který je v současnosti běžně používaný pro vytváření </w:t>
        </w:r>
      </w:ins>
      <w:ins w:id="271" w:author="Simon Rozsival" w:date="2014-05-23T16:42:00Z">
        <w:r w:rsidR="00805504">
          <w:rPr>
            <w:lang w:val="cs-CZ"/>
          </w:rPr>
          <w:t xml:space="preserve">komplexního uživatelského </w:t>
        </w:r>
      </w:ins>
      <w:ins w:id="272" w:author="Simon Rozsival" w:date="2014-05-23T16:41:00Z">
        <w:r w:rsidR="00DF28BD">
          <w:rPr>
            <w:lang w:val="cs-CZ"/>
          </w:rPr>
          <w:t>webových aplikací.</w:t>
        </w:r>
      </w:ins>
      <w:ins w:id="273" w:author="Simon Rozsival" w:date="2014-05-23T16:42:00Z">
        <w:r w:rsidR="000C6220">
          <w:rPr>
            <w:lang w:val="cs-CZ"/>
          </w:rPr>
          <w:t xml:space="preserve"> </w:t>
        </w:r>
      </w:ins>
      <w:proofErr w:type="spellStart"/>
      <w:ins w:id="274" w:author="Simon Rozsival" w:date="2014-05-23T16:47:00Z">
        <w:r w:rsidR="000E4747">
          <w:rPr>
            <w:lang w:val="cs-CZ"/>
          </w:rPr>
          <w:t>JavaScript</w:t>
        </w:r>
        <w:proofErr w:type="spellEnd"/>
        <w:r w:rsidR="000E4747">
          <w:rPr>
            <w:lang w:val="cs-CZ"/>
          </w:rPr>
          <w:t xml:space="preserve"> bude </w:t>
        </w:r>
      </w:ins>
      <w:ins w:id="275" w:author="Simon Rozsival" w:date="2014-05-23T16:49:00Z">
        <w:r w:rsidR="00DC5D35">
          <w:rPr>
            <w:lang w:val="cs-CZ"/>
          </w:rPr>
          <w:t xml:space="preserve">sloužit </w:t>
        </w:r>
      </w:ins>
      <w:ins w:id="276" w:author="Simon Rozsival" w:date="2014-05-23T16:50:00Z">
        <w:r w:rsidR="00C14AF4">
          <w:rPr>
            <w:lang w:val="cs-CZ"/>
          </w:rPr>
          <w:t xml:space="preserve">mimo jiné </w:t>
        </w:r>
      </w:ins>
      <w:ins w:id="277" w:author="Simon Rozsival" w:date="2014-05-23T16:49:00Z">
        <w:r w:rsidR="00DC5D35">
          <w:rPr>
            <w:lang w:val="cs-CZ"/>
          </w:rPr>
          <w:t>k</w:t>
        </w:r>
      </w:ins>
      <w:ins w:id="278" w:author="Simon Rozsival" w:date="2014-05-23T16:47:00Z">
        <w:r w:rsidR="000E4747">
          <w:rPr>
            <w:lang w:val="cs-CZ"/>
          </w:rPr>
          <w:t xml:space="preserve"> zaznamenávání interakce uživatele s</w:t>
        </w:r>
      </w:ins>
      <w:ins w:id="279" w:author="Simon Rozsival" w:date="2014-05-23T16:49:00Z">
        <w:r w:rsidR="00B262E4">
          <w:rPr>
            <w:lang w:val="cs-CZ"/>
          </w:rPr>
          <w:t> </w:t>
        </w:r>
      </w:ins>
      <w:ins w:id="280" w:author="Simon Rozsival" w:date="2014-05-23T16:48:00Z">
        <w:r w:rsidR="000E4747">
          <w:rPr>
            <w:lang w:val="cs-CZ"/>
          </w:rPr>
          <w:t>prohlížečem</w:t>
        </w:r>
      </w:ins>
      <w:ins w:id="281" w:author="Simon Rozsival" w:date="2014-05-23T16:49:00Z">
        <w:r w:rsidR="00B262E4">
          <w:rPr>
            <w:lang w:val="cs-CZ"/>
          </w:rPr>
          <w:t xml:space="preserve">, zpracovávání </w:t>
        </w:r>
        <w:r w:rsidR="00DC5D35">
          <w:rPr>
            <w:lang w:val="cs-CZ"/>
          </w:rPr>
          <w:t>vstupních dat</w:t>
        </w:r>
      </w:ins>
      <w:ins w:id="282" w:author="Simon Rozsival" w:date="2014-05-23T16:47:00Z">
        <w:r w:rsidR="002F1F73">
          <w:rPr>
            <w:lang w:val="cs-CZ"/>
          </w:rPr>
          <w:t>,</w:t>
        </w:r>
      </w:ins>
      <w:ins w:id="283" w:author="Simon Rozsival" w:date="2014-05-23T16:48:00Z">
        <w:r w:rsidR="002F1F73">
          <w:rPr>
            <w:lang w:val="cs-CZ"/>
          </w:rPr>
          <w:t xml:space="preserve"> </w:t>
        </w:r>
        <w:r w:rsidR="000E4747">
          <w:rPr>
            <w:lang w:val="cs-CZ"/>
          </w:rPr>
          <w:t>komunikaci s webovým serverem</w:t>
        </w:r>
      </w:ins>
      <w:ins w:id="284" w:author="Simon Rozsival" w:date="2014-05-23T16:49:00Z">
        <w:r w:rsidR="0078190D">
          <w:rPr>
            <w:lang w:val="cs-CZ"/>
          </w:rPr>
          <w:t>, vykreslování obrazu</w:t>
        </w:r>
      </w:ins>
      <w:ins w:id="285" w:author="Simon Rozsival" w:date="2014-05-23T16:48:00Z">
        <w:r w:rsidR="00EC3F3B">
          <w:rPr>
            <w:lang w:val="cs-CZ"/>
          </w:rPr>
          <w:t>.</w:t>
        </w:r>
      </w:ins>
    </w:p>
    <w:p w14:paraId="5C43C488" w14:textId="002FBA29" w:rsidR="003E5AC1" w:rsidRPr="00207782" w:rsidRDefault="00B3675C" w:rsidP="00880D4A">
      <w:pPr>
        <w:rPr>
          <w:ins w:id="286" w:author="Simon Rozsival" w:date="2014-05-23T16:40:00Z"/>
          <w:lang w:val="cs-CZ"/>
        </w:rPr>
      </w:pPr>
      <w:ins w:id="287" w:author="Simon Rozsival" w:date="2014-05-23T16:42:00Z">
        <w:r>
          <w:rPr>
            <w:lang w:val="cs-CZ"/>
          </w:rPr>
          <w:t xml:space="preserve">Pro vykreslování </w:t>
        </w:r>
      </w:ins>
      <w:ins w:id="288" w:author="Simon Rozsival" w:date="2014-05-23T16:45:00Z">
        <w:r w:rsidR="000E4747">
          <w:rPr>
            <w:lang w:val="cs-CZ"/>
          </w:rPr>
          <w:t xml:space="preserve">obrazu se jako vhodná zdá technologie HTML </w:t>
        </w:r>
        <w:proofErr w:type="spellStart"/>
        <w:r w:rsidR="000E4747">
          <w:rPr>
            <w:lang w:val="cs-CZ"/>
          </w:rPr>
          <w:t>Canvas</w:t>
        </w:r>
        <w:proofErr w:type="spellEnd"/>
        <w:r w:rsidR="000E4747">
          <w:rPr>
            <w:lang w:val="cs-CZ"/>
          </w:rPr>
          <w:t xml:space="preserve"> 2D </w:t>
        </w:r>
        <w:proofErr w:type="spellStart"/>
        <w:r w:rsidR="000E4747">
          <w:rPr>
            <w:lang w:val="cs-CZ"/>
          </w:rPr>
          <w:t>Context</w:t>
        </w:r>
      </w:ins>
      <w:proofErr w:type="spellEnd"/>
      <w:ins w:id="289" w:author="Simon Rozsival" w:date="2014-05-23T16:51:00Z">
        <w:r w:rsidR="00FF1AEF">
          <w:rPr>
            <w:lang w:val="cs-CZ"/>
          </w:rPr>
          <w:t xml:space="preserve"> [3]</w:t>
        </w:r>
      </w:ins>
      <w:ins w:id="290" w:author="Simon Rozsival" w:date="2014-05-23T16:45:00Z">
        <w:r w:rsidR="000E4747">
          <w:rPr>
            <w:lang w:val="cs-CZ"/>
          </w:rPr>
          <w:t>, umož</w:t>
        </w:r>
      </w:ins>
      <w:ins w:id="291" w:author="Simon Rozsival" w:date="2014-05-23T16:46:00Z">
        <w:r w:rsidR="000E4747">
          <w:rPr>
            <w:lang w:val="cs-CZ"/>
          </w:rPr>
          <w:t xml:space="preserve">ňující kreslení </w:t>
        </w:r>
      </w:ins>
      <w:ins w:id="292" w:author="Simon Rozsival" w:date="2014-05-23T16:51:00Z">
        <w:r w:rsidR="00EC3F3B">
          <w:rPr>
            <w:lang w:val="cs-CZ"/>
          </w:rPr>
          <w:t>grafických primitiv i složitějších objektů na obrazovku uživatele</w:t>
        </w:r>
      </w:ins>
      <w:ins w:id="293" w:author="Simon Rozsival" w:date="2014-05-23T16:52:00Z">
        <w:r w:rsidR="00207782">
          <w:rPr>
            <w:lang w:val="cs-CZ"/>
          </w:rPr>
          <w:t>.</w:t>
        </w:r>
      </w:ins>
    </w:p>
    <w:p w14:paraId="592284CF" w14:textId="72883BC6" w:rsidR="007213E6" w:rsidRDefault="007213E6" w:rsidP="00880D4A">
      <w:pPr>
        <w:rPr>
          <w:ins w:id="294" w:author="Simon Rozsival" w:date="2014-05-23T16:54:00Z"/>
          <w:lang w:val="cs-CZ"/>
        </w:rPr>
      </w:pPr>
      <w:ins w:id="295" w:author="student" w:date="2014-04-23T20:59:00Z">
        <w:r w:rsidRPr="00207782">
          <w:rPr>
            <w:lang w:val="cs-CZ"/>
          </w:rPr>
          <w:t xml:space="preserve">Pro interakci s grafickým </w:t>
        </w:r>
        <w:proofErr w:type="spellStart"/>
        <w:r w:rsidRPr="00207782">
          <w:rPr>
            <w:lang w:val="cs-CZ"/>
          </w:rPr>
          <w:t>tabletem</w:t>
        </w:r>
        <w:proofErr w:type="spellEnd"/>
        <w:r w:rsidRPr="00207782">
          <w:rPr>
            <w:lang w:val="cs-CZ"/>
          </w:rPr>
          <w:t xml:space="preserve"> je využíváno </w:t>
        </w:r>
      </w:ins>
      <w:ins w:id="296" w:author="Simon Rozsival" w:date="2014-05-23T16:51:00Z">
        <w:r w:rsidR="00821230">
          <w:rPr>
            <w:lang w:val="cs-CZ"/>
          </w:rPr>
          <w:t xml:space="preserve">rozhraní </w:t>
        </w:r>
      </w:ins>
      <w:proofErr w:type="spellStart"/>
      <w:ins w:id="297" w:author="student" w:date="2014-04-23T20:59:00Z">
        <w:r w:rsidRPr="00207782">
          <w:rPr>
            <w:lang w:val="cs-CZ"/>
          </w:rPr>
          <w:t>WebPAPI</w:t>
        </w:r>
        <w:proofErr w:type="spellEnd"/>
        <w:r w:rsidRPr="00207782">
          <w:rPr>
            <w:lang w:val="cs-CZ"/>
          </w:rPr>
          <w:t xml:space="preserve"> společnosti </w:t>
        </w:r>
        <w:proofErr w:type="spellStart"/>
        <w:r w:rsidRPr="00207782">
          <w:rPr>
            <w:lang w:val="cs-CZ"/>
          </w:rPr>
          <w:t>Wacom</w:t>
        </w:r>
        <w:proofErr w:type="spellEnd"/>
        <w:r w:rsidRPr="00207782">
          <w:rPr>
            <w:lang w:val="cs-CZ"/>
          </w:rPr>
          <w:t>.</w:t>
        </w:r>
      </w:ins>
    </w:p>
    <w:p w14:paraId="406AB7B1" w14:textId="01917254" w:rsidR="00252CB9" w:rsidRPr="00207782" w:rsidRDefault="00252CB9" w:rsidP="00880D4A">
      <w:pPr>
        <w:rPr>
          <w:lang w:val="cs-CZ"/>
        </w:rPr>
      </w:pPr>
      <w:ins w:id="298" w:author="Simon Rozsival" w:date="2014-05-23T16:54:00Z">
        <w:r>
          <w:rPr>
            <w:lang w:val="cs-CZ"/>
          </w:rPr>
          <w:t xml:space="preserve">Přístup k datům z mikrofonu bude umožněn </w:t>
        </w:r>
      </w:ins>
      <w:ins w:id="299" w:author="Simon Rozsival" w:date="2014-05-23T16:57:00Z">
        <w:r w:rsidR="00B34200">
          <w:rPr>
            <w:lang w:val="cs-CZ"/>
          </w:rPr>
          <w:t xml:space="preserve">pomocí technologie HTML5. </w:t>
        </w:r>
        <w:r w:rsidR="004D2D6A">
          <w:rPr>
            <w:lang w:val="cs-CZ"/>
          </w:rPr>
          <w:t xml:space="preserve">V době psaní specifikace se jeví jako vhodná technologie </w:t>
        </w:r>
      </w:ins>
      <w:proofErr w:type="spellStart"/>
      <w:ins w:id="300" w:author="Simon Rozsival" w:date="2014-05-23T16:58:00Z">
        <w:r w:rsidR="004D2D6A">
          <w:rPr>
            <w:lang w:val="cs-CZ"/>
          </w:rPr>
          <w:t>MediaStream</w:t>
        </w:r>
        <w:proofErr w:type="spellEnd"/>
        <w:r w:rsidR="004D2D6A">
          <w:rPr>
            <w:lang w:val="cs-CZ"/>
          </w:rPr>
          <w:t xml:space="preserve"> API  [5], v projektu může být využita jiná, </w:t>
        </w:r>
      </w:ins>
      <w:ins w:id="301" w:author="Simon Rozsival" w:date="2014-05-25T19:43:00Z">
        <w:r w:rsidR="00F21BDF">
          <w:rPr>
            <w:lang w:val="cs-CZ"/>
          </w:rPr>
          <w:t>obdobná</w:t>
        </w:r>
      </w:ins>
      <w:ins w:id="302" w:author="Simon Rozsival" w:date="2014-05-23T16:58:00Z">
        <w:r w:rsidR="004D2D6A">
          <w:rPr>
            <w:lang w:val="cs-CZ"/>
          </w:rPr>
          <w:t xml:space="preserve"> technologie.</w:t>
        </w:r>
      </w:ins>
    </w:p>
    <w:p w14:paraId="6FA623D0" w14:textId="77777777" w:rsidR="00BB2046" w:rsidRDefault="00BB2046">
      <w:pPr>
        <w:rPr>
          <w:rFonts w:cs="Times New Roman"/>
          <w:lang w:val="cs-CZ"/>
        </w:rPr>
      </w:pPr>
      <w:r>
        <w:rPr>
          <w:rFonts w:cs="Times New Roman"/>
          <w:i/>
          <w:lang w:val="cs-CZ"/>
        </w:rPr>
        <w:t xml:space="preserve">&lt;Popište interakci díla s ostatními částmi logiky aplikace včetně jejich verze. Tato část může obsahovat popis interakce s databází, operačním systémem, knihovnami nebo jinými částmi software. Popište, jaká data se budou předávat a jejich význam. Uveďte, </w:t>
      </w:r>
      <w:r>
        <w:rPr>
          <w:rFonts w:cs="Times New Roman"/>
          <w:i/>
          <w:lang w:val="cs-CZ"/>
        </w:rPr>
        <w:lastRenderedPageBreak/>
        <w:t>která data budou sdílena jednotlivými částmi, popřípadě jakým způsobem bude sdílení implementováno.&gt;</w:t>
      </w:r>
    </w:p>
    <w:p w14:paraId="53B8D175" w14:textId="77777777" w:rsidR="00BB2046" w:rsidRDefault="00BB2046">
      <w:pPr>
        <w:pStyle w:val="Heading2"/>
        <w:rPr>
          <w:rFonts w:cs="Times New Roman"/>
          <w:lang w:val="cs-CZ"/>
        </w:rPr>
      </w:pPr>
      <w:bookmarkStart w:id="303" w:name="_Toc262665482"/>
      <w:r>
        <w:rPr>
          <w:rFonts w:cs="Times New Roman"/>
          <w:lang w:val="cs-CZ"/>
        </w:rPr>
        <w:t>Komunikační rozhraní</w:t>
      </w:r>
      <w:bookmarkEnd w:id="303"/>
    </w:p>
    <w:p w14:paraId="744848BF" w14:textId="12911B98" w:rsidR="00C27E30" w:rsidRDefault="00C27E30" w:rsidP="00C27E30">
      <w:pPr>
        <w:rPr>
          <w:lang w:val="cs-CZ"/>
        </w:rPr>
      </w:pPr>
      <w:r>
        <w:rPr>
          <w:lang w:val="cs-CZ"/>
        </w:rPr>
        <w:t xml:space="preserve">Mezi webovým prohlížečem </w:t>
      </w:r>
      <w:r w:rsidR="00EB6C85">
        <w:rPr>
          <w:lang w:val="cs-CZ"/>
        </w:rPr>
        <w:t xml:space="preserve">uživatele a serverem bude probíhat komunikace pomocí protokolu </w:t>
      </w:r>
      <w:ins w:id="304" w:author="student" w:date="2014-04-16T20:14:00Z">
        <w:r w:rsidR="00807A6B">
          <w:rPr>
            <w:lang w:val="cs-CZ"/>
          </w:rPr>
          <w:t xml:space="preserve">HTTP nebo jemu podobným, který je podporovaný prohlížečem </w:t>
        </w:r>
      </w:ins>
      <w:ins w:id="305" w:author="student" w:date="2014-04-16T20:15:00Z">
        <w:r w:rsidR="005A0BC9">
          <w:rPr>
            <w:lang w:val="cs-CZ"/>
          </w:rPr>
          <w:t xml:space="preserve">a </w:t>
        </w:r>
      </w:ins>
      <w:ins w:id="306" w:author="student" w:date="2014-04-16T20:14:00Z">
        <w:r w:rsidR="00807A6B">
          <w:rPr>
            <w:lang w:val="cs-CZ"/>
          </w:rPr>
          <w:t>serverem</w:t>
        </w:r>
      </w:ins>
      <w:r w:rsidR="00EB6C85">
        <w:rPr>
          <w:lang w:val="cs-CZ"/>
        </w:rPr>
        <w:t>.</w:t>
      </w:r>
    </w:p>
    <w:p w14:paraId="141BC006" w14:textId="68C5E464" w:rsidR="0010459D" w:rsidRDefault="00C94F71">
      <w:pPr>
        <w:rPr>
          <w:lang w:val="cs-CZ"/>
        </w:rPr>
      </w:pPr>
      <w:ins w:id="307" w:author="Šimon Rozsíval" w:date="2014-05-01T23:43:00Z">
        <w:r>
          <w:rPr>
            <w:lang w:val="cs-CZ"/>
          </w:rPr>
          <w:t>V nástroji pro záznam s</w:t>
        </w:r>
      </w:ins>
      <w:r w:rsidR="00AF7A66">
        <w:rPr>
          <w:lang w:val="cs-CZ"/>
        </w:rPr>
        <w:t xml:space="preserve">i mezi sebou budou </w:t>
      </w:r>
      <w:proofErr w:type="spellStart"/>
      <w:ins w:id="308" w:author="Šimon Rozsíval" w:date="2014-05-01T23:43:00Z">
        <w:r>
          <w:rPr>
            <w:lang w:val="cs-CZ"/>
          </w:rPr>
          <w:t>frontent</w:t>
        </w:r>
        <w:proofErr w:type="spellEnd"/>
        <w:r>
          <w:rPr>
            <w:lang w:val="cs-CZ"/>
          </w:rPr>
          <w:t xml:space="preserve"> a </w:t>
        </w:r>
        <w:proofErr w:type="spellStart"/>
        <w:r>
          <w:rPr>
            <w:lang w:val="cs-CZ"/>
          </w:rPr>
          <w:t>backend</w:t>
        </w:r>
        <w:proofErr w:type="spellEnd"/>
        <w:r>
          <w:rPr>
            <w:lang w:val="cs-CZ"/>
          </w:rPr>
          <w:t xml:space="preserve"> </w:t>
        </w:r>
      </w:ins>
      <w:r w:rsidR="00AF7A66">
        <w:rPr>
          <w:lang w:val="cs-CZ"/>
        </w:rPr>
        <w:t xml:space="preserve">vyměňovat </w:t>
      </w:r>
      <w:ins w:id="309" w:author="Simon Rozsival" w:date="2014-05-23T16:27:00Z">
        <w:r w:rsidR="00CA7106">
          <w:rPr>
            <w:lang w:val="cs-CZ"/>
          </w:rPr>
          <w:t xml:space="preserve">zaznamenaná </w:t>
        </w:r>
      </w:ins>
      <w:ins w:id="310" w:author="Šimon Rozsíval" w:date="2014-05-01T23:43:00Z">
        <w:r>
          <w:rPr>
            <w:lang w:val="cs-CZ"/>
          </w:rPr>
          <w:t xml:space="preserve">data </w:t>
        </w:r>
      </w:ins>
      <w:ins w:id="311" w:author="Simon Rozsival" w:date="2014-05-23T16:26:00Z">
        <w:r w:rsidR="00CA7106">
          <w:rPr>
            <w:lang w:val="cs-CZ"/>
          </w:rPr>
          <w:t xml:space="preserve">o činnostech uživatele </w:t>
        </w:r>
      </w:ins>
      <w:r w:rsidR="00AF7A66">
        <w:rPr>
          <w:lang w:val="cs-CZ"/>
        </w:rPr>
        <w:t>zakódované do formátu JSON</w:t>
      </w:r>
      <w:ins w:id="312" w:author="Simon Rozsival" w:date="2014-05-23T16:28:00Z">
        <w:r w:rsidR="00CA7106">
          <w:rPr>
            <w:lang w:val="cs-CZ"/>
          </w:rPr>
          <w:t>, XML nebo jiném vhodném formátu</w:t>
        </w:r>
      </w:ins>
      <w:r w:rsidR="00AF7A66">
        <w:rPr>
          <w:lang w:val="cs-CZ"/>
        </w:rPr>
        <w:t>.</w:t>
      </w:r>
      <w:ins w:id="313" w:author="Šimon Rozsíval" w:date="2014-05-01T23:44:00Z">
        <w:r>
          <w:rPr>
            <w:lang w:val="cs-CZ"/>
          </w:rPr>
          <w:t xml:space="preserve"> </w:t>
        </w:r>
      </w:ins>
    </w:p>
    <w:p w14:paraId="138C48DB" w14:textId="77777777" w:rsidR="00BB2046" w:rsidRPr="00FB5828" w:rsidRDefault="00BB2046">
      <w:pPr>
        <w:pStyle w:val="Heading1"/>
        <w:rPr>
          <w:rFonts w:cs="Times New Roman"/>
          <w:i/>
          <w:lang w:val="cs-CZ"/>
        </w:rPr>
      </w:pPr>
      <w:bookmarkStart w:id="314" w:name="_Toc262665483"/>
      <w:r w:rsidRPr="00FB5828">
        <w:rPr>
          <w:rFonts w:cs="Times New Roman"/>
          <w:lang w:val="cs-CZ"/>
        </w:rPr>
        <w:t>Detailní popis funkcionality</w:t>
      </w:r>
      <w:bookmarkEnd w:id="314"/>
    </w:p>
    <w:p w14:paraId="5E34C8DB" w14:textId="0F03054B" w:rsidR="00BB2046" w:rsidRDefault="00146C5D">
      <w:pPr>
        <w:pStyle w:val="Heading2"/>
        <w:rPr>
          <w:rFonts w:cs="Times New Roman"/>
          <w:i/>
          <w:lang w:val="cs-CZ"/>
        </w:rPr>
      </w:pPr>
      <w:bookmarkStart w:id="315" w:name="_Toc262665484"/>
      <w:ins w:id="316" w:author="student" w:date="2014-04-23T19:16:00Z">
        <w:r>
          <w:rPr>
            <w:rFonts w:cs="Times New Roman"/>
            <w:lang w:val="cs-CZ"/>
          </w:rPr>
          <w:t>Nahrávání videa</w:t>
        </w:r>
      </w:ins>
      <w:bookmarkEnd w:id="315"/>
    </w:p>
    <w:p w14:paraId="7B97260A" w14:textId="0F0BF341" w:rsidR="00273B75" w:rsidRDefault="00BA55E5">
      <w:pPr>
        <w:rPr>
          <w:ins w:id="317" w:author="Šimon Rozsíval" w:date="2014-05-01T22:22:00Z"/>
          <w:lang w:val="cs-CZ"/>
        </w:rPr>
      </w:pPr>
      <w:ins w:id="318" w:author="Šimon Rozsíval" w:date="2014-05-01T22:12:00Z">
        <w:r>
          <w:rPr>
            <w:lang w:val="cs-CZ"/>
          </w:rPr>
          <w:t xml:space="preserve">Nástroj pro nahrávání videa umožňuje zaznamenat výukovou lekci pro potřeby </w:t>
        </w:r>
        <w:proofErr w:type="spellStart"/>
        <w:r>
          <w:rPr>
            <w:lang w:val="cs-CZ"/>
          </w:rPr>
          <w:t>Khanovy</w:t>
        </w:r>
        <w:proofErr w:type="spellEnd"/>
        <w:r>
          <w:rPr>
            <w:lang w:val="cs-CZ"/>
          </w:rPr>
          <w:t xml:space="preserve"> školy. Po zahájení nahrávání je zaznamenáván pohyb kurzoru, stisknutí/uvolnění tlačítka myši, intenzita tlaku grafického tabletu (pokud má uživatel připojen </w:t>
        </w:r>
      </w:ins>
      <w:ins w:id="319" w:author="Šimon Rozsíval" w:date="2014-05-01T22:15:00Z">
        <w:r>
          <w:rPr>
            <w:lang w:val="cs-CZ"/>
          </w:rPr>
          <w:t xml:space="preserve">tablet značky </w:t>
        </w:r>
        <w:proofErr w:type="spellStart"/>
        <w:r>
          <w:rPr>
            <w:lang w:val="cs-CZ"/>
          </w:rPr>
          <w:t>Wacom</w:t>
        </w:r>
        <w:proofErr w:type="spellEnd"/>
        <w:r>
          <w:rPr>
            <w:lang w:val="cs-CZ"/>
          </w:rPr>
          <w:t xml:space="preserve"> </w:t>
        </w:r>
      </w:ins>
      <w:ins w:id="320" w:author="Šimon Rozsíval" w:date="2014-05-01T22:14:00Z">
        <w:r>
          <w:rPr>
            <w:lang w:val="cs-CZ"/>
          </w:rPr>
          <w:t xml:space="preserve">a </w:t>
        </w:r>
      </w:ins>
      <w:ins w:id="321" w:author="Šimon Rozsíval" w:date="2014-05-01T22:15:00Z">
        <w:r>
          <w:rPr>
            <w:lang w:val="cs-CZ"/>
          </w:rPr>
          <w:t xml:space="preserve">je </w:t>
        </w:r>
      </w:ins>
      <w:ins w:id="322" w:author="Šimon Rozsíval" w:date="2014-05-01T22:14:00Z">
        <w:r>
          <w:rPr>
            <w:lang w:val="cs-CZ"/>
          </w:rPr>
          <w:t xml:space="preserve">správně </w:t>
        </w:r>
        <w:proofErr w:type="spellStart"/>
        <w:r>
          <w:rPr>
            <w:lang w:val="cs-CZ"/>
          </w:rPr>
          <w:t>naintalován</w:t>
        </w:r>
        <w:proofErr w:type="spellEnd"/>
        <w:r>
          <w:rPr>
            <w:lang w:val="cs-CZ"/>
          </w:rPr>
          <w:t>)</w:t>
        </w:r>
      </w:ins>
      <w:ins w:id="323" w:author="Šimon Rozsíval" w:date="2014-05-01T22:15:00Z">
        <w:r>
          <w:rPr>
            <w:lang w:val="cs-CZ"/>
          </w:rPr>
          <w:t xml:space="preserve"> a </w:t>
        </w:r>
      </w:ins>
      <w:ins w:id="324" w:author="Šimon Rozsíval" w:date="2014-05-01T22:17:00Z">
        <w:r>
          <w:rPr>
            <w:lang w:val="cs-CZ"/>
          </w:rPr>
          <w:t>zvuk nahrávaný mikrofonem.</w:t>
        </w:r>
      </w:ins>
    </w:p>
    <w:p w14:paraId="69DDC338" w14:textId="69974D05" w:rsidR="00273B75" w:rsidRDefault="00273B75">
      <w:pPr>
        <w:rPr>
          <w:ins w:id="325" w:author="Šimon Rozsíval" w:date="2014-05-01T22:17:00Z"/>
          <w:lang w:val="cs-CZ"/>
        </w:rPr>
      </w:pPr>
      <w:ins w:id="326" w:author="Šimon Rozsíval" w:date="2014-05-01T22:22:00Z">
        <w:r>
          <w:rPr>
            <w:lang w:val="cs-CZ"/>
          </w:rPr>
          <w:t xml:space="preserve">Uživatelova přímo kreslí na tabuli, kterou vidí na obrazovce. Ve chvíli, kdy stiskne tlačítko myši nebo dostatečně zatlačí </w:t>
        </w:r>
        <w:proofErr w:type="spellStart"/>
        <w:r>
          <w:rPr>
            <w:lang w:val="cs-CZ"/>
          </w:rPr>
          <w:t>stylusem</w:t>
        </w:r>
        <w:proofErr w:type="spellEnd"/>
        <w:r>
          <w:rPr>
            <w:lang w:val="cs-CZ"/>
          </w:rPr>
          <w:t xml:space="preserve"> na grafický tablet, začne zaznamenávat čáru. Tato čára poté kopíruje </w:t>
        </w:r>
      </w:ins>
      <w:ins w:id="327" w:author="Šimon Rozsíval" w:date="2014-05-01T22:23:00Z">
        <w:r>
          <w:rPr>
            <w:lang w:val="cs-CZ"/>
          </w:rPr>
          <w:t xml:space="preserve">pohyb kurzoru a je zobrazena s určitou barvou a šířkou </w:t>
        </w:r>
      </w:ins>
      <w:ins w:id="328" w:author="Šimon Rozsíval" w:date="2014-05-01T22:25:00Z">
        <w:r>
          <w:rPr>
            <w:lang w:val="cs-CZ"/>
          </w:rPr>
          <w:t>křídy</w:t>
        </w:r>
      </w:ins>
      <w:ins w:id="329" w:author="Šimon Rozsíval" w:date="2014-05-01T22:23:00Z">
        <w:r>
          <w:rPr>
            <w:lang w:val="cs-CZ"/>
          </w:rPr>
          <w:t xml:space="preserve"> </w:t>
        </w:r>
      </w:ins>
      <w:ins w:id="330" w:author="Šimon Rozsíval" w:date="2014-05-01T22:24:00Z">
        <w:r>
          <w:rPr>
            <w:lang w:val="cs-CZ"/>
          </w:rPr>
          <w:t>podle nastavení uživatele</w:t>
        </w:r>
      </w:ins>
      <w:ins w:id="331" w:author="Šimon Rozsíval" w:date="2014-05-01T22:23:00Z">
        <w:r>
          <w:rPr>
            <w:lang w:val="cs-CZ"/>
          </w:rPr>
          <w:t>.</w:t>
        </w:r>
      </w:ins>
    </w:p>
    <w:p w14:paraId="76CB9290" w14:textId="77777777" w:rsidR="00273B75" w:rsidRDefault="00BA55E5">
      <w:pPr>
        <w:rPr>
          <w:ins w:id="332" w:author="Šimon Rozsíval" w:date="2014-05-01T22:27:00Z"/>
          <w:lang w:val="cs-CZ"/>
        </w:rPr>
      </w:pPr>
      <w:ins w:id="333" w:author="Šimon Rozsíval" w:date="2014-05-01T22:17:00Z">
        <w:r>
          <w:rPr>
            <w:lang w:val="cs-CZ"/>
          </w:rPr>
          <w:t xml:space="preserve">Během nahrávání může uživatel měnit </w:t>
        </w:r>
      </w:ins>
      <w:ins w:id="334" w:author="Šimon Rozsíval" w:date="2014-05-01T22:22:00Z">
        <w:r w:rsidR="00273B75">
          <w:rPr>
            <w:lang w:val="cs-CZ"/>
          </w:rPr>
          <w:t xml:space="preserve">šířku a </w:t>
        </w:r>
      </w:ins>
      <w:ins w:id="335" w:author="Šimon Rozsíval" w:date="2014-05-01T22:17:00Z">
        <w:r>
          <w:rPr>
            <w:lang w:val="cs-CZ"/>
          </w:rPr>
          <w:t xml:space="preserve">barvu </w:t>
        </w:r>
      </w:ins>
      <w:ins w:id="336" w:author="Šimon Rozsíval" w:date="2014-05-01T22:18:00Z">
        <w:r>
          <w:rPr>
            <w:lang w:val="cs-CZ"/>
          </w:rPr>
          <w:t>kreslené čáry</w:t>
        </w:r>
      </w:ins>
      <w:ins w:id="337" w:author="Šimon Rozsíval" w:date="2014-05-01T22:25:00Z">
        <w:r w:rsidR="00273B75">
          <w:rPr>
            <w:lang w:val="cs-CZ"/>
          </w:rPr>
          <w:t xml:space="preserve"> měnit kliknutím na </w:t>
        </w:r>
        <w:proofErr w:type="spellStart"/>
        <w:r w:rsidR="00273B75">
          <w:rPr>
            <w:lang w:val="cs-CZ"/>
          </w:rPr>
          <w:t>talčítko</w:t>
        </w:r>
        <w:proofErr w:type="spellEnd"/>
        <w:r w:rsidR="00273B75">
          <w:rPr>
            <w:lang w:val="cs-CZ"/>
          </w:rPr>
          <w:t xml:space="preserve"> (viz </w:t>
        </w:r>
      </w:ins>
      <w:ins w:id="338" w:author="Šimon Rozsíval" w:date="2014-05-01T22:26:00Z">
        <w:r w:rsidR="00273B75">
          <w:rPr>
            <w:lang w:val="cs-CZ"/>
          </w:rPr>
          <w:t xml:space="preserve">kapitola 5.2). </w:t>
        </w:r>
      </w:ins>
    </w:p>
    <w:p w14:paraId="41E12E56" w14:textId="60CB90E3" w:rsidR="00BA55E5" w:rsidRDefault="00273B75">
      <w:pPr>
        <w:rPr>
          <w:ins w:id="339" w:author="Šimon Rozsíval" w:date="2014-05-01T22:30:00Z"/>
          <w:lang w:val="cs-CZ"/>
        </w:rPr>
      </w:pPr>
      <w:ins w:id="340" w:author="Šimon Rozsíval" w:date="2014-05-01T22:26:00Z">
        <w:r>
          <w:rPr>
            <w:lang w:val="cs-CZ"/>
          </w:rPr>
          <w:t>Uživatel může</w:t>
        </w:r>
      </w:ins>
      <w:ins w:id="341" w:author="Šimon Rozsíval" w:date="2014-05-01T22:18:00Z">
        <w:r w:rsidR="00BA55E5">
          <w:rPr>
            <w:lang w:val="cs-CZ"/>
          </w:rPr>
          <w:t xml:space="preserve"> </w:t>
        </w:r>
      </w:ins>
      <w:ins w:id="342" w:author="Šimon Rozsíval" w:date="2014-05-01T22:27:00Z">
        <w:r>
          <w:rPr>
            <w:lang w:val="cs-CZ"/>
          </w:rPr>
          <w:t xml:space="preserve">také </w:t>
        </w:r>
      </w:ins>
      <w:ins w:id="343" w:author="Šimon Rozsíval" w:date="2014-05-01T22:18:00Z">
        <w:r w:rsidR="00BA55E5">
          <w:rPr>
            <w:lang w:val="cs-CZ"/>
          </w:rPr>
          <w:t>posunovat pracovní plochou, oddalovat a přibližovat pohled na plochu.</w:t>
        </w:r>
      </w:ins>
      <w:ins w:id="344" w:author="Šimon Rozsíval" w:date="2014-05-01T22:27:00Z">
        <w:r>
          <w:rPr>
            <w:lang w:val="cs-CZ"/>
          </w:rPr>
          <w:t xml:space="preserve"> </w:t>
        </w:r>
        <w:commentRangeStart w:id="345"/>
        <w:r>
          <w:rPr>
            <w:lang w:val="cs-CZ"/>
          </w:rPr>
          <w:t xml:space="preserve">K tomu slouží kombinace klávesové zkratky, stisku </w:t>
        </w:r>
      </w:ins>
      <w:ins w:id="346" w:author="Šimon Rozsíval" w:date="2014-05-01T22:29:00Z">
        <w:r>
          <w:rPr>
            <w:lang w:val="cs-CZ"/>
          </w:rPr>
          <w:t xml:space="preserve">levého </w:t>
        </w:r>
      </w:ins>
      <w:ins w:id="347" w:author="Šimon Rozsíval" w:date="2014-05-01T22:27:00Z">
        <w:r>
          <w:rPr>
            <w:lang w:val="cs-CZ"/>
          </w:rPr>
          <w:t>tlačítka myši</w:t>
        </w:r>
      </w:ins>
      <w:ins w:id="348" w:author="Šimon Rozsíval" w:date="2014-05-01T22:29:00Z">
        <w:r>
          <w:rPr>
            <w:lang w:val="cs-CZ"/>
          </w:rPr>
          <w:t xml:space="preserve"> a pohybu myši, respektive použití kolečka myši.</w:t>
        </w:r>
      </w:ins>
      <w:commentRangeEnd w:id="345"/>
      <w:ins w:id="349" w:author="Šimon Rozsíval" w:date="2014-05-01T22:30:00Z">
        <w:r>
          <w:rPr>
            <w:rStyle w:val="CommentReference"/>
          </w:rPr>
          <w:commentReference w:id="345"/>
        </w:r>
      </w:ins>
    </w:p>
    <w:p w14:paraId="447B08B6" w14:textId="1D82ECDC" w:rsidR="00273B75" w:rsidRDefault="00273B75">
      <w:pPr>
        <w:rPr>
          <w:ins w:id="350" w:author="Šimon Rozsíval" w:date="2014-05-01T22:34:00Z"/>
          <w:lang w:val="cs-CZ"/>
        </w:rPr>
      </w:pPr>
      <w:ins w:id="351" w:author="Šimon Rozsíval" w:date="2014-05-01T22:30:00Z">
        <w:r>
          <w:rPr>
            <w:lang w:val="cs-CZ"/>
          </w:rPr>
          <w:t>V průběhu nahrávání se činnost</w:t>
        </w:r>
      </w:ins>
      <w:ins w:id="352" w:author="Šimon Rozsíval" w:date="2014-05-01T22:31:00Z">
        <w:r>
          <w:rPr>
            <w:lang w:val="cs-CZ"/>
          </w:rPr>
          <w:t xml:space="preserve"> uživatele vykresluje ve webovém prohlížeči a stav, který je zobrazen v nástroji pro nahrávání v určitém </w:t>
        </w:r>
      </w:ins>
      <w:ins w:id="353" w:author="Šimon Rozsíval" w:date="2014-05-01T22:32:00Z">
        <w:r w:rsidR="00A16581">
          <w:rPr>
            <w:lang w:val="cs-CZ"/>
          </w:rPr>
          <w:t xml:space="preserve">čase odpovídá </w:t>
        </w:r>
      </w:ins>
      <w:ins w:id="354" w:author="Šimon Rozsíval" w:date="2014-05-01T22:33:00Z">
        <w:r w:rsidR="00A16581">
          <w:rPr>
            <w:lang w:val="cs-CZ"/>
          </w:rPr>
          <w:t>obrazu, který bude vykreslen při přehrávání tohoto videa</w:t>
        </w:r>
      </w:ins>
      <w:ins w:id="355" w:author="Šimon Rozsíval" w:date="2014-05-01T22:35:00Z">
        <w:r w:rsidR="00A16581">
          <w:rPr>
            <w:lang w:val="cs-CZ"/>
          </w:rPr>
          <w:t xml:space="preserve"> (až na případná vylepšení, která mohou být na video autorem aplikována použitím jiných vhodných programů či nástrojů)</w:t>
        </w:r>
      </w:ins>
      <w:ins w:id="356" w:author="Šimon Rozsíval" w:date="2014-05-01T22:33:00Z">
        <w:r w:rsidR="00A16581">
          <w:rPr>
            <w:lang w:val="cs-CZ"/>
          </w:rPr>
          <w:t>.</w:t>
        </w:r>
      </w:ins>
    </w:p>
    <w:p w14:paraId="53362F90" w14:textId="6A21E64A" w:rsidR="00273B75" w:rsidRDefault="00A16581">
      <w:pPr>
        <w:rPr>
          <w:ins w:id="357" w:author="Šimon Rozsíval" w:date="2014-05-01T22:11:00Z"/>
          <w:lang w:val="cs-CZ"/>
        </w:rPr>
      </w:pPr>
      <w:ins w:id="358" w:author="Šimon Rozsíval" w:date="2014-05-01T22:36:00Z">
        <w:r>
          <w:rPr>
            <w:lang w:val="cs-CZ"/>
          </w:rPr>
          <w:t xml:space="preserve">Po stisku tlačítka pro ukončení nahrávání přestane nástroj se záznamem a je vytvořen soubor obsahující </w:t>
        </w:r>
      </w:ins>
      <w:ins w:id="359" w:author="Šimon Rozsíval" w:date="2014-05-01T22:37:00Z">
        <w:r>
          <w:rPr>
            <w:lang w:val="cs-CZ"/>
          </w:rPr>
          <w:t xml:space="preserve">záznam videa a zvuku. Tento soubor je uložen na serveru </w:t>
        </w:r>
        <w:proofErr w:type="spellStart"/>
        <w:r>
          <w:rPr>
            <w:lang w:val="cs-CZ"/>
          </w:rPr>
          <w:t>Khanovy</w:t>
        </w:r>
        <w:proofErr w:type="spellEnd"/>
        <w:r>
          <w:rPr>
            <w:lang w:val="cs-CZ"/>
          </w:rPr>
          <w:t xml:space="preserve"> školy a je </w:t>
        </w:r>
      </w:ins>
      <w:ins w:id="360" w:author="Šimon Rozsíval" w:date="2014-05-01T22:38:00Z">
        <w:r w:rsidR="001157DB">
          <w:rPr>
            <w:lang w:val="cs-CZ"/>
          </w:rPr>
          <w:t xml:space="preserve">možné jej v této podobě vystavit </w:t>
        </w:r>
      </w:ins>
      <w:ins w:id="361" w:author="Šimon Rozsíval" w:date="2014-05-01T22:37:00Z">
        <w:r>
          <w:rPr>
            <w:lang w:val="cs-CZ"/>
          </w:rPr>
          <w:t>k zobrazení návštěvníkům tohoto webu</w:t>
        </w:r>
      </w:ins>
      <w:ins w:id="362" w:author="Šimon Rozsíval" w:date="2014-05-01T22:38:00Z">
        <w:r w:rsidR="001157DB">
          <w:rPr>
            <w:lang w:val="cs-CZ"/>
          </w:rPr>
          <w:t xml:space="preserve"> bez nutnosti dalších úprav</w:t>
        </w:r>
      </w:ins>
      <w:ins w:id="363" w:author="Šimon Rozsíval" w:date="2014-05-01T22:37:00Z">
        <w:r>
          <w:rPr>
            <w:lang w:val="cs-CZ"/>
          </w:rPr>
          <w:t>.</w:t>
        </w:r>
      </w:ins>
    </w:p>
    <w:p w14:paraId="6995BD12" w14:textId="23CDF7F9" w:rsidR="00BB2046" w:rsidRDefault="00146C5D">
      <w:pPr>
        <w:pStyle w:val="Heading2"/>
        <w:rPr>
          <w:ins w:id="364" w:author="Šimon Rozsíval" w:date="2014-05-01T22:40:00Z"/>
          <w:rFonts w:cs="Times New Roman"/>
          <w:lang w:val="cs-CZ"/>
        </w:rPr>
      </w:pPr>
      <w:bookmarkStart w:id="365" w:name="_Toc262665485"/>
      <w:ins w:id="366" w:author="student" w:date="2014-04-23T19:16:00Z">
        <w:r>
          <w:rPr>
            <w:rFonts w:cs="Times New Roman"/>
            <w:lang w:val="cs-CZ"/>
          </w:rPr>
          <w:t>Přehrávání videa</w:t>
        </w:r>
      </w:ins>
      <w:bookmarkEnd w:id="365"/>
    </w:p>
    <w:p w14:paraId="4666FEDB" w14:textId="3CCA277B" w:rsidR="002C6E50" w:rsidRDefault="002C6E50" w:rsidP="00FB5828">
      <w:pPr>
        <w:rPr>
          <w:ins w:id="367" w:author="Šimon Rozsíval" w:date="2014-05-01T23:09:00Z"/>
          <w:lang w:val="cs-CZ"/>
        </w:rPr>
      </w:pPr>
      <w:ins w:id="368" w:author="Šimon Rozsíval" w:date="2014-05-01T22:49:00Z">
        <w:r>
          <w:rPr>
            <w:lang w:val="cs-CZ"/>
          </w:rPr>
          <w:t>Uživateli má pomocí nástroje pro přehrávání videa možnost př</w:t>
        </w:r>
      </w:ins>
      <w:ins w:id="369" w:author="Simon Rozsival" w:date="2014-05-25T19:44:00Z">
        <w:r w:rsidR="005A69FF">
          <w:rPr>
            <w:lang w:val="cs-CZ"/>
          </w:rPr>
          <w:t>e</w:t>
        </w:r>
      </w:ins>
      <w:ins w:id="370" w:author="Šimon Rozsíval" w:date="2014-05-01T22:49:00Z">
        <w:r>
          <w:rPr>
            <w:lang w:val="cs-CZ"/>
          </w:rPr>
          <w:t xml:space="preserve">hrát video </w:t>
        </w:r>
      </w:ins>
      <w:ins w:id="371" w:author="Šimon Rozsíval" w:date="2014-05-01T22:50:00Z">
        <w:r>
          <w:rPr>
            <w:lang w:val="cs-CZ"/>
          </w:rPr>
          <w:t xml:space="preserve">se zvukovou stopou </w:t>
        </w:r>
      </w:ins>
      <w:ins w:id="372" w:author="Šimon Rozsíval" w:date="2014-05-01T22:49:00Z">
        <w:r>
          <w:rPr>
            <w:lang w:val="cs-CZ"/>
          </w:rPr>
          <w:t>ve vhodném formátu.</w:t>
        </w:r>
      </w:ins>
      <w:ins w:id="373" w:author="Šimon Rozsíval" w:date="2014-05-01T23:02:00Z">
        <w:r w:rsidR="006D2114">
          <w:rPr>
            <w:lang w:val="cs-CZ"/>
          </w:rPr>
          <w:t xml:space="preserve"> </w:t>
        </w:r>
      </w:ins>
      <w:ins w:id="374" w:author="Šimon Rozsíval" w:date="2014-05-01T23:03:00Z">
        <w:r w:rsidR="006D2114">
          <w:rPr>
            <w:lang w:val="cs-CZ"/>
          </w:rPr>
          <w:t xml:space="preserve">Přehrávač videí by měl být snadno spustitelný z katalogu videí </w:t>
        </w:r>
        <w:proofErr w:type="spellStart"/>
        <w:r w:rsidR="006D2114">
          <w:rPr>
            <w:lang w:val="cs-CZ"/>
          </w:rPr>
          <w:t>Khanovy</w:t>
        </w:r>
        <w:proofErr w:type="spellEnd"/>
        <w:r w:rsidR="006D2114">
          <w:rPr>
            <w:lang w:val="cs-CZ"/>
          </w:rPr>
          <w:t xml:space="preserve"> školy.</w:t>
        </w:r>
      </w:ins>
    </w:p>
    <w:p w14:paraId="10CC45FC" w14:textId="6257A87A" w:rsidR="00E63B39" w:rsidRDefault="00E63B39" w:rsidP="00FB5828">
      <w:pPr>
        <w:rPr>
          <w:ins w:id="375" w:author="Šimon Rozsíval" w:date="2014-05-01T22:50:00Z"/>
          <w:lang w:val="cs-CZ"/>
        </w:rPr>
      </w:pPr>
      <w:ins w:id="376" w:author="Šimon Rozsíval" w:date="2014-05-01T23:09:00Z">
        <w:r w:rsidRPr="00715322">
          <w:rPr>
            <w:lang w:val="cs-CZ"/>
          </w:rPr>
          <w:t>Před začátkem přehráván</w:t>
        </w:r>
      </w:ins>
      <w:ins w:id="377" w:author="Šimon Rozsíval" w:date="2014-05-01T23:10:00Z">
        <w:r w:rsidR="00D346DF" w:rsidRPr="00715322">
          <w:rPr>
            <w:lang w:val="cs-CZ"/>
          </w:rPr>
          <w:t>í musí dojít k</w:t>
        </w:r>
      </w:ins>
      <w:ins w:id="378" w:author="Šimon Rozsíval" w:date="2014-05-01T23:26:00Z">
        <w:r w:rsidR="00D346DF" w:rsidRPr="00715322">
          <w:rPr>
            <w:lang w:val="cs-CZ"/>
          </w:rPr>
          <w:t> </w:t>
        </w:r>
      </w:ins>
      <w:ins w:id="379" w:author="Šimon Rozsíval" w:date="2014-05-01T23:10:00Z">
        <w:r w:rsidR="00D346DF" w:rsidRPr="00715322">
          <w:rPr>
            <w:lang w:val="cs-CZ"/>
          </w:rPr>
          <w:t xml:space="preserve">načtení </w:t>
        </w:r>
      </w:ins>
      <w:ins w:id="380" w:author="Šimon Rozsíval" w:date="2014-05-01T23:26:00Z">
        <w:r w:rsidR="00D346DF" w:rsidRPr="00715322">
          <w:rPr>
            <w:lang w:val="cs-CZ"/>
          </w:rPr>
          <w:t>potřebného množství dat pro zahájení přehrává</w:t>
        </w:r>
      </w:ins>
      <w:ins w:id="381" w:author="Šimon Rozsíval" w:date="2014-05-01T23:27:00Z">
        <w:r w:rsidR="00D346DF" w:rsidRPr="00715322">
          <w:rPr>
            <w:lang w:val="cs-CZ"/>
          </w:rPr>
          <w:t>ní</w:t>
        </w:r>
      </w:ins>
      <w:ins w:id="382" w:author="Šimon Rozsíval" w:date="2014-05-01T23:16:00Z">
        <w:r w:rsidR="00EF54F2" w:rsidRPr="00715322">
          <w:rPr>
            <w:lang w:val="cs-CZ"/>
          </w:rPr>
          <w:t>.</w:t>
        </w:r>
      </w:ins>
      <w:ins w:id="383" w:author="Šimon Rozsíval" w:date="2014-05-01T23:27:00Z">
        <w:r w:rsidR="00D346DF">
          <w:rPr>
            <w:lang w:val="cs-CZ"/>
          </w:rPr>
          <w:t xml:space="preserve"> Další potřebná data jsou dopl</w:t>
        </w:r>
      </w:ins>
      <w:ins w:id="384" w:author="Šimon Rozsíval" w:date="2014-05-01T23:28:00Z">
        <w:r w:rsidR="00D346DF">
          <w:rPr>
            <w:lang w:val="cs-CZ"/>
          </w:rPr>
          <w:t>ňována na pozadí podle pozice přehrávače. Pokud je soubor s</w:t>
        </w:r>
      </w:ins>
      <w:ins w:id="385" w:author="Šimon Rozsíval" w:date="2014-05-01T23:29:00Z">
        <w:r w:rsidR="00D346DF">
          <w:rPr>
            <w:lang w:val="cs-CZ"/>
          </w:rPr>
          <w:t> </w:t>
        </w:r>
      </w:ins>
      <w:ins w:id="386" w:author="Šimon Rozsíval" w:date="2014-05-01T23:28:00Z">
        <w:r w:rsidR="00D346DF">
          <w:rPr>
            <w:lang w:val="cs-CZ"/>
          </w:rPr>
          <w:t xml:space="preserve">obrazovými </w:t>
        </w:r>
      </w:ins>
      <w:ins w:id="387" w:author="Šimon Rozsíval" w:date="2014-05-01T23:29:00Z">
        <w:r w:rsidR="00D346DF">
          <w:rPr>
            <w:lang w:val="cs-CZ"/>
          </w:rPr>
          <w:t xml:space="preserve">daty dostatečně malý (řádově stovky kB), může být stažen a v paměti internetového prohlížeče uložen celý jeho obsah. </w:t>
        </w:r>
      </w:ins>
    </w:p>
    <w:p w14:paraId="33320DE3" w14:textId="3ADA8CB6" w:rsidR="002C6E50" w:rsidRDefault="002C6E50" w:rsidP="00FB5828">
      <w:pPr>
        <w:rPr>
          <w:ins w:id="388" w:author="Šimon Rozsíval" w:date="2014-05-01T23:31:00Z"/>
          <w:lang w:val="cs-CZ"/>
        </w:rPr>
      </w:pPr>
      <w:ins w:id="389" w:author="Šimon Rozsíval" w:date="2014-05-01T22:50:00Z">
        <w:r>
          <w:rPr>
            <w:lang w:val="cs-CZ"/>
          </w:rPr>
          <w:lastRenderedPageBreak/>
          <w:t xml:space="preserve">Přehrávání je zahájeno kliknutím na </w:t>
        </w:r>
      </w:ins>
      <w:ins w:id="390" w:author="Šimon Rozsíval" w:date="2014-05-01T23:03:00Z">
        <w:r w:rsidR="008600D7">
          <w:rPr>
            <w:lang w:val="cs-CZ"/>
          </w:rPr>
          <w:t>tomu určené</w:t>
        </w:r>
      </w:ins>
      <w:ins w:id="391" w:author="Šimon Rozsíval" w:date="2014-05-01T22:50:00Z">
        <w:r>
          <w:rPr>
            <w:lang w:val="cs-CZ"/>
          </w:rPr>
          <w:t xml:space="preserve"> tlačítko</w:t>
        </w:r>
      </w:ins>
      <w:ins w:id="392" w:author="Šimon Rozsíval" w:date="2014-05-01T22:51:00Z">
        <w:r>
          <w:rPr>
            <w:lang w:val="cs-CZ"/>
          </w:rPr>
          <w:t>. V prostředí internetového prohlížeče je zobrazena tabule, na kterou jsou vykreslovány</w:t>
        </w:r>
        <w:r w:rsidR="00CE7619">
          <w:rPr>
            <w:lang w:val="cs-CZ"/>
          </w:rPr>
          <w:t xml:space="preserve"> a příslušně transformovány čáry</w:t>
        </w:r>
        <w:r>
          <w:rPr>
            <w:lang w:val="cs-CZ"/>
          </w:rPr>
          <w:t xml:space="preserve"> šířek a barev dle </w:t>
        </w:r>
      </w:ins>
      <w:ins w:id="393" w:author="Šimon Rozsíval" w:date="2014-05-01T23:04:00Z">
        <w:r w:rsidR="00CE7619">
          <w:rPr>
            <w:lang w:val="cs-CZ"/>
          </w:rPr>
          <w:t>vstupního souboru tak, jak byly zaznamenány nástrojem pro nahrávání</w:t>
        </w:r>
      </w:ins>
      <w:ins w:id="394" w:author="Šimon Rozsíval" w:date="2014-05-01T22:52:00Z">
        <w:r>
          <w:rPr>
            <w:lang w:val="cs-CZ"/>
          </w:rPr>
          <w:t>. Zárove</w:t>
        </w:r>
      </w:ins>
      <w:ins w:id="395" w:author="Šimon Rozsíval" w:date="2014-05-01T22:53:00Z">
        <w:r>
          <w:rPr>
            <w:lang w:val="cs-CZ"/>
          </w:rPr>
          <w:t>ň je přehrávána zvuková stopa.</w:t>
        </w:r>
      </w:ins>
    </w:p>
    <w:p w14:paraId="429DEAEF" w14:textId="3BAC2CA8" w:rsidR="0054598B" w:rsidRDefault="0054598B" w:rsidP="00FB5828">
      <w:pPr>
        <w:rPr>
          <w:ins w:id="396" w:author="Šimon Rozsíval" w:date="2014-05-01T22:53:00Z"/>
          <w:lang w:val="cs-CZ"/>
        </w:rPr>
      </w:pPr>
      <w:ins w:id="397" w:author="Šimon Rozsíval" w:date="2014-05-01T23:31:00Z">
        <w:r>
          <w:rPr>
            <w:lang w:val="cs-CZ"/>
          </w:rPr>
          <w:t>Pokud během přehrávání dojde k</w:t>
        </w:r>
      </w:ins>
      <w:ins w:id="398" w:author="Šimon Rozsíval" w:date="2014-05-01T23:32:00Z">
        <w:r>
          <w:rPr>
            <w:lang w:val="cs-CZ"/>
          </w:rPr>
          <w:t> </w:t>
        </w:r>
      </w:ins>
      <w:ins w:id="399" w:author="Šimon Rozsíval" w:date="2014-05-01T23:31:00Z">
        <w:r>
          <w:rPr>
            <w:lang w:val="cs-CZ"/>
          </w:rPr>
          <w:t xml:space="preserve">přerušení </w:t>
        </w:r>
      </w:ins>
      <w:ins w:id="400" w:author="Šimon Rozsíval" w:date="2014-05-01T23:32:00Z">
        <w:r>
          <w:rPr>
            <w:lang w:val="cs-CZ"/>
          </w:rPr>
          <w:t xml:space="preserve">zvukové nebo obrazové stopy, musí na ni ta druhá počkat, aby byly synchronizované a </w:t>
        </w:r>
      </w:ins>
      <w:ins w:id="401" w:author="Simon Rozsival" w:date="2014-05-25T19:46:00Z">
        <w:r w:rsidR="00187C85">
          <w:rPr>
            <w:lang w:val="cs-CZ"/>
          </w:rPr>
          <w:t xml:space="preserve">díky tomu </w:t>
        </w:r>
        <w:r w:rsidR="00E346F3">
          <w:rPr>
            <w:lang w:val="cs-CZ"/>
          </w:rPr>
          <w:t xml:space="preserve">obsah videa dával smysl a byl </w:t>
        </w:r>
        <w:r w:rsidR="00314758">
          <w:rPr>
            <w:lang w:val="cs-CZ"/>
          </w:rPr>
          <w:t xml:space="preserve">uživateli </w:t>
        </w:r>
        <w:r w:rsidR="00E346F3">
          <w:rPr>
            <w:lang w:val="cs-CZ"/>
          </w:rPr>
          <w:t>srozumitelný</w:t>
        </w:r>
      </w:ins>
      <w:ins w:id="402" w:author="Šimon Rozsíval" w:date="2014-05-01T23:32:00Z">
        <w:r>
          <w:rPr>
            <w:lang w:val="cs-CZ"/>
          </w:rPr>
          <w:t>.</w:t>
        </w:r>
      </w:ins>
    </w:p>
    <w:p w14:paraId="562ABFE0" w14:textId="46DA4160" w:rsidR="002C6E50" w:rsidRDefault="002C6E50" w:rsidP="00FB5828">
      <w:pPr>
        <w:rPr>
          <w:ins w:id="403" w:author="Šimon Rozsíval" w:date="2014-05-01T22:58:00Z"/>
          <w:lang w:val="cs-CZ"/>
        </w:rPr>
      </w:pPr>
      <w:ins w:id="404" w:author="Šimon Rozsíval" w:date="2014-05-01T22:53:00Z">
        <w:r>
          <w:rPr>
            <w:lang w:val="cs-CZ"/>
          </w:rPr>
          <w:t>Uživatel má možnost přehrávání kdykoli pozastavit a poté znovu spustit.</w:t>
        </w:r>
        <w:r w:rsidR="0027054E">
          <w:rPr>
            <w:lang w:val="cs-CZ"/>
          </w:rPr>
          <w:t xml:space="preserve"> K dispozici </w:t>
        </w:r>
      </w:ins>
      <w:ins w:id="405" w:author="Šimon Rozsíval" w:date="2014-05-01T22:54:00Z">
        <w:r w:rsidR="0027054E">
          <w:rPr>
            <w:lang w:val="cs-CZ"/>
          </w:rPr>
          <w:t xml:space="preserve">má také časovou osu, kde se zobrazuje aktuální pozice v rámci celého videa. Tuto časovou osu může využít ke skoku do jiné části videa. </w:t>
        </w:r>
      </w:ins>
      <w:ins w:id="406" w:author="Šimon Rozsíval" w:date="2014-05-01T22:55:00Z">
        <w:r w:rsidR="0027054E">
          <w:rPr>
            <w:lang w:val="cs-CZ"/>
          </w:rPr>
          <w:t>Při skoku je celá tabule překreslena a dojde i </w:t>
        </w:r>
      </w:ins>
      <w:ins w:id="407" w:author="Šimon Rozsíval" w:date="2014-05-01T22:56:00Z">
        <w:r w:rsidR="0027054E">
          <w:rPr>
            <w:lang w:val="cs-CZ"/>
          </w:rPr>
          <w:t xml:space="preserve">ke správnému přesunutí zvukové stopy. Pokud </w:t>
        </w:r>
      </w:ins>
      <w:ins w:id="408" w:author="Šimon Rozsíval" w:date="2014-05-01T22:57:00Z">
        <w:r w:rsidR="0027054E">
          <w:rPr>
            <w:lang w:val="cs-CZ"/>
          </w:rPr>
          <w:t xml:space="preserve">je video během skoku přehráváno, nedojde k jeho přerušení, ale video je </w:t>
        </w:r>
      </w:ins>
      <w:ins w:id="409" w:author="Šimon Rozsíval" w:date="2014-05-01T22:58:00Z">
        <w:r w:rsidR="0027054E">
          <w:rPr>
            <w:lang w:val="cs-CZ"/>
          </w:rPr>
          <w:t xml:space="preserve">dále </w:t>
        </w:r>
      </w:ins>
      <w:ins w:id="410" w:author="Šimon Rozsíval" w:date="2014-05-01T22:57:00Z">
        <w:r w:rsidR="0027054E">
          <w:rPr>
            <w:lang w:val="cs-CZ"/>
          </w:rPr>
          <w:t xml:space="preserve">přehráváno od </w:t>
        </w:r>
      </w:ins>
      <w:ins w:id="411" w:author="Šimon Rozsíval" w:date="2014-05-01T22:59:00Z">
        <w:r w:rsidR="008B133D">
          <w:rPr>
            <w:lang w:val="cs-CZ"/>
          </w:rPr>
          <w:t>takto</w:t>
        </w:r>
      </w:ins>
      <w:ins w:id="412" w:author="Šimon Rozsíval" w:date="2014-05-01T22:58:00Z">
        <w:r w:rsidR="0027054E">
          <w:rPr>
            <w:lang w:val="cs-CZ"/>
          </w:rPr>
          <w:t xml:space="preserve"> </w:t>
        </w:r>
      </w:ins>
      <w:ins w:id="413" w:author="Šimon Rozsíval" w:date="2014-05-01T22:57:00Z">
        <w:r w:rsidR="0027054E">
          <w:rPr>
            <w:lang w:val="cs-CZ"/>
          </w:rPr>
          <w:t>zvoleného</w:t>
        </w:r>
      </w:ins>
      <w:ins w:id="414" w:author="Šimon Rozsíval" w:date="2014-05-01T22:58:00Z">
        <w:r w:rsidR="0027054E">
          <w:rPr>
            <w:lang w:val="cs-CZ"/>
          </w:rPr>
          <w:t xml:space="preserve"> bodu.</w:t>
        </w:r>
      </w:ins>
      <w:ins w:id="415" w:author="Simon Rozsival" w:date="2014-05-23T16:21:00Z">
        <w:r w:rsidR="00F600ED">
          <w:rPr>
            <w:lang w:val="cs-CZ"/>
          </w:rPr>
          <w:t xml:space="preserve"> Uživateli bude zobrazena </w:t>
        </w:r>
      </w:ins>
      <w:ins w:id="416" w:author="Simon Rozsival" w:date="2014-05-23T16:22:00Z">
        <w:r w:rsidR="00F600ED">
          <w:rPr>
            <w:lang w:val="cs-CZ"/>
          </w:rPr>
          <w:t xml:space="preserve">informace o tom, které části videa jsou načteny v paměti prohlížeče a ne které je tedy možné přeskočit bez čekání na stažení dalších </w:t>
        </w:r>
        <w:r w:rsidR="00D0692E">
          <w:rPr>
            <w:lang w:val="cs-CZ"/>
          </w:rPr>
          <w:t xml:space="preserve">obrazových a zvukových </w:t>
        </w:r>
        <w:r w:rsidR="00F600ED">
          <w:rPr>
            <w:lang w:val="cs-CZ"/>
          </w:rPr>
          <w:t>dat.</w:t>
        </w:r>
      </w:ins>
    </w:p>
    <w:p w14:paraId="0CA9C5F6" w14:textId="4362FDC8" w:rsidR="00997955" w:rsidRDefault="00587FCE" w:rsidP="00220F70">
      <w:pPr>
        <w:rPr>
          <w:ins w:id="417" w:author="Simon Rozsival" w:date="2014-05-23T16:29:00Z"/>
          <w:rFonts w:cs="Times New Roman"/>
          <w:b/>
          <w:i/>
          <w:kern w:val="1"/>
          <w:sz w:val="36"/>
          <w:lang w:val="cs-CZ"/>
        </w:rPr>
      </w:pPr>
      <w:ins w:id="418" w:author="Šimon Rozsíval" w:date="2014-05-01T22:59:00Z">
        <w:r>
          <w:rPr>
            <w:lang w:val="cs-CZ"/>
          </w:rPr>
          <w:t>Po skončení videa je přehrávání zastaveno</w:t>
        </w:r>
      </w:ins>
      <w:ins w:id="419" w:author="Šimon Rozsíval" w:date="2014-05-01T23:00:00Z">
        <w:r>
          <w:rPr>
            <w:lang w:val="cs-CZ"/>
          </w:rPr>
          <w:t>. Po kliknutí na tlačítko pro přehrávání se začne video přehrávat od úplného začátku.</w:t>
        </w:r>
      </w:ins>
    </w:p>
    <w:p w14:paraId="21DF7B11" w14:textId="77777777" w:rsidR="00BB2046" w:rsidRDefault="00BB2046">
      <w:pPr>
        <w:pStyle w:val="Heading1"/>
        <w:rPr>
          <w:rFonts w:cs="Times New Roman"/>
          <w:lang w:val="cs-CZ"/>
        </w:rPr>
      </w:pPr>
      <w:bookmarkStart w:id="420" w:name="_Toc262665486"/>
      <w:r>
        <w:rPr>
          <w:rFonts w:cs="Times New Roman"/>
          <w:lang w:val="cs-CZ"/>
        </w:rPr>
        <w:lastRenderedPageBreak/>
        <w:t>Obrazovky</w:t>
      </w:r>
      <w:bookmarkEnd w:id="420"/>
    </w:p>
    <w:p w14:paraId="5A6D984B" w14:textId="77777777" w:rsidR="00421214" w:rsidRPr="00421214" w:rsidRDefault="00421214">
      <w:pPr>
        <w:pStyle w:val="Heading2"/>
        <w:rPr>
          <w:rFonts w:cs="Times New Roman"/>
          <w:i/>
          <w:lang w:val="cs-CZ"/>
        </w:rPr>
      </w:pPr>
      <w:bookmarkStart w:id="421" w:name="_Toc262665487"/>
      <w:r w:rsidRPr="00421214">
        <w:rPr>
          <w:rFonts w:cs="Times New Roman"/>
          <w:lang w:val="cs-CZ"/>
        </w:rPr>
        <w:t>Přehrávač videa</w:t>
      </w:r>
      <w:bookmarkEnd w:id="421"/>
    </w:p>
    <w:p w14:paraId="39785E99" w14:textId="77777777" w:rsidR="00421214" w:rsidRDefault="00F324BB" w:rsidP="00227CF6">
      <w:pPr>
        <w:pStyle w:val="Heading2"/>
        <w:numPr>
          <w:ilvl w:val="0"/>
          <w:numId w:val="0"/>
        </w:numPr>
        <w:jc w:val="center"/>
        <w:rPr>
          <w:lang w:val="cs-CZ"/>
        </w:rPr>
      </w:pPr>
      <w:r>
        <w:rPr>
          <w:noProof/>
          <w:lang w:eastAsia="en-US"/>
        </w:rPr>
        <w:drawing>
          <wp:inline distT="0" distB="0" distL="0" distR="0" wp14:anchorId="41D42030" wp14:editId="01E39687">
            <wp:extent cx="5067300" cy="4114800"/>
            <wp:effectExtent l="0" t="0" r="0" b="0"/>
            <wp:docPr id="4" name="obrázek 4" descr="prehrav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hrava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0" t="7262" r="6844" b="3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D5E4" w14:textId="77777777" w:rsidR="00421214" w:rsidRDefault="00421214" w:rsidP="009357FB">
      <w:pPr>
        <w:rPr>
          <w:lang w:val="cs-CZ"/>
        </w:rPr>
      </w:pPr>
      <w:r>
        <w:rPr>
          <w:lang w:val="cs-CZ"/>
        </w:rPr>
        <w:t xml:space="preserve">Přehrávač videa se skládá z </w:t>
      </w:r>
    </w:p>
    <w:p w14:paraId="62078283" w14:textId="77777777" w:rsidR="00421214" w:rsidRDefault="00421214" w:rsidP="009357FB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>„tabule,“ což je oblast s tmavým pozadím, na kterou je vykreslováno video</w:t>
      </w:r>
      <w:r w:rsidR="00FB3B03">
        <w:rPr>
          <w:lang w:val="cs-CZ"/>
        </w:rPr>
        <w:t>,</w:t>
      </w:r>
    </w:p>
    <w:p w14:paraId="5526D100" w14:textId="69F31377" w:rsidR="0083566C" w:rsidRDefault="00297EC2" w:rsidP="009357FB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>pozice kurzoru</w:t>
      </w:r>
      <w:r w:rsidR="000362BB">
        <w:rPr>
          <w:lang w:val="cs-CZ"/>
        </w:rPr>
        <w:t xml:space="preserve"> v daný moment</w:t>
      </w:r>
      <w:r w:rsidR="00FB3B03">
        <w:rPr>
          <w:lang w:val="cs-CZ"/>
        </w:rPr>
        <w:t>,</w:t>
      </w:r>
    </w:p>
    <w:p w14:paraId="4D2CDF0A" w14:textId="4041A9CB" w:rsidR="00421214" w:rsidRDefault="000A53E4" w:rsidP="009357FB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>t</w:t>
      </w:r>
      <w:r w:rsidR="00421214">
        <w:rPr>
          <w:lang w:val="cs-CZ"/>
        </w:rPr>
        <w:t>lačítk</w:t>
      </w:r>
      <w:r w:rsidR="009357FB">
        <w:rPr>
          <w:lang w:val="cs-CZ"/>
        </w:rPr>
        <w:t xml:space="preserve">a pro spuštění přehrávání </w:t>
      </w:r>
      <w:r w:rsidR="00421214">
        <w:rPr>
          <w:lang w:val="cs-CZ"/>
        </w:rPr>
        <w:t xml:space="preserve">a pro pozastavení přehrávání </w:t>
      </w:r>
      <w:r w:rsidR="00600794">
        <w:rPr>
          <w:lang w:val="cs-CZ"/>
        </w:rPr>
        <w:t>z nichž se zobrazuje vždy právě jedno. Uživatel má možnost video spustit, když je pozastavené</w:t>
      </w:r>
      <w:r w:rsidR="009357FB">
        <w:rPr>
          <w:lang w:val="cs-CZ"/>
        </w:rPr>
        <w:t>,</w:t>
      </w:r>
      <w:r w:rsidR="00600794">
        <w:rPr>
          <w:lang w:val="cs-CZ"/>
        </w:rPr>
        <w:t xml:space="preserve"> a pozastavit, pokud právě běží.</w:t>
      </w:r>
    </w:p>
    <w:p w14:paraId="4D756E01" w14:textId="77777777" w:rsidR="000A53E4" w:rsidRDefault="000A53E4" w:rsidP="009357FB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 xml:space="preserve">časové osy zobrazující </w:t>
      </w:r>
      <w:r w:rsidR="003831A3">
        <w:rPr>
          <w:lang w:val="cs-CZ"/>
        </w:rPr>
        <w:t xml:space="preserve">vizuálně současnou pozici </w:t>
      </w:r>
      <w:r w:rsidR="00FB3B03">
        <w:rPr>
          <w:lang w:val="cs-CZ"/>
        </w:rPr>
        <w:t>videa,</w:t>
      </w:r>
    </w:p>
    <w:p w14:paraId="2D0A015E" w14:textId="77777777" w:rsidR="006365A6" w:rsidRDefault="003831A3" w:rsidP="009357FB">
      <w:pPr>
        <w:numPr>
          <w:ilvl w:val="0"/>
          <w:numId w:val="7"/>
        </w:numPr>
        <w:rPr>
          <w:ins w:id="422" w:author="Šimon Rozsíval" w:date="2014-05-01T23:11:00Z"/>
          <w:lang w:val="cs-CZ"/>
        </w:rPr>
      </w:pPr>
      <w:r w:rsidRPr="0083566C">
        <w:rPr>
          <w:lang w:val="cs-CZ"/>
        </w:rPr>
        <w:t>časové údaje ukazující současný stav videa (na obrázku „4:11“) a celkovou délku videa (na obrázku „6:25“)</w:t>
      </w:r>
      <w:r w:rsidR="00FB3B03">
        <w:rPr>
          <w:lang w:val="cs-CZ"/>
        </w:rPr>
        <w:t>.</w:t>
      </w:r>
    </w:p>
    <w:p w14:paraId="6348099E" w14:textId="6D7BD9E4" w:rsidR="00BA102D" w:rsidRDefault="006B4888" w:rsidP="00220F70">
      <w:pPr>
        <w:rPr>
          <w:ins w:id="423" w:author="Simon Rozsival" w:date="2014-05-23T17:00:00Z"/>
          <w:lang w:val="cs-CZ"/>
        </w:rPr>
      </w:pPr>
      <w:ins w:id="424" w:author="Šimon Rozsíval" w:date="2014-05-01T23:15:00Z">
        <w:r w:rsidRPr="00FB5828">
          <w:rPr>
            <w:i/>
            <w:lang w:val="cs-CZ"/>
          </w:rPr>
          <w:t xml:space="preserve">Poznámka: </w:t>
        </w:r>
      </w:ins>
      <w:ins w:id="425" w:author="Šimon Rozsíval" w:date="2014-05-01T23:12:00Z">
        <w:r w:rsidR="00E63B39" w:rsidRPr="00FB5828">
          <w:rPr>
            <w:i/>
            <w:lang w:val="cs-CZ"/>
          </w:rPr>
          <w:t xml:space="preserve">Přehrávač by měl být podobný běžným přehrávačům videa, na které jsou dnešní uživatelé internetu zvyklí a používat </w:t>
        </w:r>
      </w:ins>
      <w:ins w:id="426" w:author="Šimon Rozsíval" w:date="2014-05-01T23:13:00Z">
        <w:r w:rsidR="00E63B39" w:rsidRPr="00FB5828">
          <w:rPr>
            <w:i/>
            <w:lang w:val="cs-CZ"/>
          </w:rPr>
          <w:t xml:space="preserve">běžně rozšířené symboly pro zahájení a pozastavení přehrávání. </w:t>
        </w:r>
      </w:ins>
      <w:ins w:id="427" w:author="Šimon Rozsíval" w:date="2014-05-01T23:14:00Z">
        <w:r w:rsidR="00E63B39" w:rsidRPr="00FB5828">
          <w:rPr>
            <w:i/>
            <w:lang w:val="cs-CZ"/>
          </w:rPr>
          <w:t>Běžný u</w:t>
        </w:r>
      </w:ins>
      <w:ins w:id="428" w:author="Šimon Rozsíval" w:date="2014-05-01T23:13:00Z">
        <w:r w:rsidR="00E63B39" w:rsidRPr="00FB5828">
          <w:rPr>
            <w:i/>
            <w:lang w:val="cs-CZ"/>
          </w:rPr>
          <w:t xml:space="preserve">živatel by </w:t>
        </w:r>
      </w:ins>
      <w:ins w:id="429" w:author="Šimon Rozsíval" w:date="2014-05-01T23:14:00Z">
        <w:r w:rsidR="00E63B39" w:rsidRPr="00FB5828">
          <w:rPr>
            <w:i/>
            <w:lang w:val="cs-CZ"/>
          </w:rPr>
          <w:t xml:space="preserve">měl být schopen uživatelské prostředí používat bez nutnosti </w:t>
        </w:r>
      </w:ins>
      <w:ins w:id="430" w:author="Šimon Rozsíval" w:date="2014-05-01T23:15:00Z">
        <w:r w:rsidR="00E63B39" w:rsidRPr="00FB5828">
          <w:rPr>
            <w:i/>
            <w:lang w:val="cs-CZ"/>
          </w:rPr>
          <w:t>číst návod.</w:t>
        </w:r>
      </w:ins>
    </w:p>
    <w:p w14:paraId="73E3474A" w14:textId="5DA5D06F" w:rsidR="00227CF6" w:rsidRDefault="00D32698" w:rsidP="00DF141E">
      <w:pPr>
        <w:pStyle w:val="Heading2"/>
        <w:rPr>
          <w:lang w:val="cs-CZ"/>
        </w:rPr>
      </w:pPr>
      <w:bookmarkStart w:id="431" w:name="_Toc262665488"/>
      <w:r>
        <w:rPr>
          <w:lang w:val="cs-CZ"/>
        </w:rPr>
        <w:lastRenderedPageBreak/>
        <w:t xml:space="preserve">Nahrávání </w:t>
      </w:r>
      <w:r w:rsidR="00C57BE0">
        <w:rPr>
          <w:lang w:val="cs-CZ"/>
        </w:rPr>
        <w:t>videa</w:t>
      </w:r>
      <w:bookmarkEnd w:id="431"/>
    </w:p>
    <w:p w14:paraId="7132E168" w14:textId="77777777" w:rsidR="00BB2046" w:rsidRDefault="00F324BB" w:rsidP="00227CF6">
      <w:pPr>
        <w:pStyle w:val="Heading2"/>
        <w:numPr>
          <w:ilvl w:val="0"/>
          <w:numId w:val="0"/>
        </w:numPr>
        <w:jc w:val="center"/>
        <w:rPr>
          <w:lang w:val="cs-CZ"/>
        </w:rPr>
      </w:pPr>
      <w:r>
        <w:rPr>
          <w:noProof/>
          <w:lang w:eastAsia="en-US"/>
        </w:rPr>
        <w:drawing>
          <wp:inline distT="0" distB="0" distL="0" distR="0" wp14:anchorId="00E44DD1" wp14:editId="5189FA5B">
            <wp:extent cx="5105400" cy="4152900"/>
            <wp:effectExtent l="0" t="0" r="0" b="0"/>
            <wp:docPr id="5" name="obrázek 5" descr="nahrav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hravan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1" t="7884" r="5598" b="1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58FA" w14:textId="77777777" w:rsidR="00030B04" w:rsidRDefault="00030B04" w:rsidP="00273222">
      <w:pPr>
        <w:rPr>
          <w:lang w:val="cs-CZ"/>
        </w:rPr>
      </w:pPr>
      <w:r>
        <w:rPr>
          <w:lang w:val="cs-CZ"/>
        </w:rPr>
        <w:t xml:space="preserve">Nástroj pro nahrávání se skládá z </w:t>
      </w:r>
    </w:p>
    <w:p w14:paraId="03A854F4" w14:textId="77777777" w:rsidR="00273222" w:rsidRDefault="00030B04" w:rsidP="00030B04">
      <w:pPr>
        <w:numPr>
          <w:ilvl w:val="0"/>
          <w:numId w:val="8"/>
        </w:numPr>
        <w:rPr>
          <w:lang w:val="cs-CZ"/>
        </w:rPr>
      </w:pPr>
      <w:r>
        <w:rPr>
          <w:lang w:val="cs-CZ"/>
        </w:rPr>
        <w:t>„tabule,“ na kter</w:t>
      </w:r>
      <w:r w:rsidR="008B24BF">
        <w:rPr>
          <w:lang w:val="cs-CZ"/>
        </w:rPr>
        <w:t>ou je možné kreslit pomocí myši</w:t>
      </w:r>
      <w:r w:rsidR="00642DD5">
        <w:rPr>
          <w:lang w:val="cs-CZ"/>
        </w:rPr>
        <w:t xml:space="preserve"> a na které je zobrazeno současný stav tabule</w:t>
      </w:r>
      <w:r w:rsidR="00F325BF">
        <w:rPr>
          <w:lang w:val="cs-CZ"/>
        </w:rPr>
        <w:t>,</w:t>
      </w:r>
    </w:p>
    <w:p w14:paraId="6BCFB7DB" w14:textId="77777777" w:rsidR="00642DD5" w:rsidRDefault="002630D7" w:rsidP="00030B04">
      <w:pPr>
        <w:numPr>
          <w:ilvl w:val="0"/>
          <w:numId w:val="8"/>
        </w:numPr>
        <w:rPr>
          <w:lang w:val="cs-CZ"/>
        </w:rPr>
      </w:pPr>
      <w:r>
        <w:rPr>
          <w:lang w:val="cs-CZ"/>
        </w:rPr>
        <w:t xml:space="preserve">červeného tlačítko pro zahájení a </w:t>
      </w:r>
      <w:r w:rsidR="00E12A2C">
        <w:rPr>
          <w:lang w:val="cs-CZ"/>
        </w:rPr>
        <w:t>ukončení</w:t>
      </w:r>
      <w:r w:rsidR="00AF7531">
        <w:rPr>
          <w:lang w:val="cs-CZ"/>
        </w:rPr>
        <w:t xml:space="preserve"> nahrávání</w:t>
      </w:r>
      <w:r w:rsidR="00F325BF">
        <w:rPr>
          <w:lang w:val="cs-CZ"/>
        </w:rPr>
        <w:t>,</w:t>
      </w:r>
    </w:p>
    <w:p w14:paraId="1ACD34A3" w14:textId="77777777" w:rsidR="00F325BF" w:rsidRDefault="00CC6948" w:rsidP="00030B04">
      <w:pPr>
        <w:numPr>
          <w:ilvl w:val="0"/>
          <w:numId w:val="8"/>
        </w:numPr>
        <w:rPr>
          <w:lang w:val="cs-CZ"/>
        </w:rPr>
      </w:pPr>
      <w:r>
        <w:rPr>
          <w:lang w:val="cs-CZ"/>
        </w:rPr>
        <w:t xml:space="preserve">palety </w:t>
      </w:r>
      <w:r w:rsidR="002164BA">
        <w:rPr>
          <w:lang w:val="cs-CZ"/>
        </w:rPr>
        <w:t>dostupných barev</w:t>
      </w:r>
      <w:r w:rsidR="00D53711">
        <w:rPr>
          <w:lang w:val="cs-CZ"/>
        </w:rPr>
        <w:t>,</w:t>
      </w:r>
    </w:p>
    <w:p w14:paraId="4D69103B" w14:textId="77777777" w:rsidR="00513500" w:rsidRPr="00513500" w:rsidRDefault="00513500" w:rsidP="00030B04">
      <w:pPr>
        <w:numPr>
          <w:ilvl w:val="0"/>
          <w:numId w:val="8"/>
        </w:numPr>
        <w:rPr>
          <w:lang w:val="cs-CZ"/>
        </w:rPr>
      </w:pPr>
      <w:r>
        <w:rPr>
          <w:lang w:val="cs-CZ"/>
        </w:rPr>
        <w:t>palety šířek stopy křídy.</w:t>
      </w:r>
    </w:p>
    <w:p w14:paraId="52A0780E" w14:textId="77777777" w:rsidR="00BB2046" w:rsidRDefault="00BB2046">
      <w:pPr>
        <w:pStyle w:val="Heading1"/>
        <w:rPr>
          <w:rFonts w:cs="Times New Roman"/>
          <w:lang w:val="cs-CZ"/>
        </w:rPr>
      </w:pPr>
      <w:bookmarkStart w:id="432" w:name="_Toc262665489"/>
      <w:r>
        <w:rPr>
          <w:rFonts w:cs="Times New Roman"/>
          <w:lang w:val="cs-CZ"/>
        </w:rPr>
        <w:t>Ostatní (</w:t>
      </w:r>
      <w:proofErr w:type="spellStart"/>
      <w:r>
        <w:rPr>
          <w:rFonts w:cs="Times New Roman"/>
          <w:lang w:val="cs-CZ"/>
        </w:rPr>
        <w:t>mimofunkční</w:t>
      </w:r>
      <w:proofErr w:type="spellEnd"/>
      <w:r>
        <w:rPr>
          <w:rFonts w:cs="Times New Roman"/>
          <w:lang w:val="cs-CZ"/>
        </w:rPr>
        <w:t>) požadavky</w:t>
      </w:r>
      <w:bookmarkEnd w:id="432"/>
    </w:p>
    <w:p w14:paraId="712A9C02" w14:textId="77777777" w:rsidR="0090526E" w:rsidRDefault="00BB2046" w:rsidP="0090526E">
      <w:pPr>
        <w:pStyle w:val="Heading2"/>
        <w:rPr>
          <w:rFonts w:cs="Times New Roman"/>
          <w:lang w:val="cs-CZ"/>
        </w:rPr>
      </w:pPr>
      <w:bookmarkStart w:id="433" w:name="_Toc262665490"/>
      <w:r w:rsidRPr="0090526E">
        <w:rPr>
          <w:rFonts w:cs="Times New Roman"/>
          <w:lang w:val="cs-CZ"/>
        </w:rPr>
        <w:t>Požadavky na výkon</w:t>
      </w:r>
      <w:bookmarkEnd w:id="433"/>
    </w:p>
    <w:p w14:paraId="0AAFDA49" w14:textId="77777777" w:rsidR="00BE2B34" w:rsidRPr="00BE2B34" w:rsidRDefault="00BE2B34" w:rsidP="00BE2B34">
      <w:pPr>
        <w:rPr>
          <w:lang w:val="cs-CZ"/>
        </w:rPr>
      </w:pPr>
      <w:r>
        <w:rPr>
          <w:lang w:val="cs-CZ"/>
        </w:rPr>
        <w:t xml:space="preserve">Přehrávání videa by nemělo působit přirozeně a nikoli trhaně. </w:t>
      </w:r>
      <w:r w:rsidR="00B50C73">
        <w:rPr>
          <w:lang w:val="cs-CZ"/>
        </w:rPr>
        <w:t>Zvuk</w:t>
      </w:r>
      <w:r w:rsidR="00DA6343">
        <w:rPr>
          <w:lang w:val="cs-CZ"/>
        </w:rPr>
        <w:t>ová stopa by se neměla rozcházet s videem, ale běžet synchronizovaně</w:t>
      </w:r>
      <w:r w:rsidR="00B61BE0">
        <w:rPr>
          <w:lang w:val="cs-CZ"/>
        </w:rPr>
        <w:t xml:space="preserve"> i při změně pozice na časové ose.</w:t>
      </w:r>
      <w:r w:rsidR="00F324BB">
        <w:rPr>
          <w:noProof/>
          <w:lang w:eastAsia="en-US"/>
        </w:rPr>
        <w:drawing>
          <wp:inline distT="0" distB="0" distL="0" distR="0" wp14:anchorId="35564E13" wp14:editId="4AFE0C1D">
            <wp:extent cx="6124575" cy="4591050"/>
            <wp:effectExtent l="0" t="0" r="9525" b="0"/>
            <wp:docPr id="6" name="obrázek 6" descr="prehrav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hrava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4833" w14:textId="77777777" w:rsidR="00FD448C" w:rsidRDefault="00BB2046" w:rsidP="00FD448C">
      <w:pPr>
        <w:pStyle w:val="Heading2"/>
        <w:rPr>
          <w:rFonts w:cs="Times New Roman"/>
          <w:lang w:val="cs-CZ"/>
        </w:rPr>
      </w:pPr>
      <w:bookmarkStart w:id="434" w:name="_Toc262665491"/>
      <w:r w:rsidRPr="00FD448C">
        <w:rPr>
          <w:rFonts w:cs="Times New Roman"/>
          <w:lang w:val="cs-CZ"/>
        </w:rPr>
        <w:lastRenderedPageBreak/>
        <w:t>Požadavky na bezpečnost využívání aplikace</w:t>
      </w:r>
      <w:bookmarkEnd w:id="434"/>
    </w:p>
    <w:p w14:paraId="71E1B919" w14:textId="77777777" w:rsidR="00FD448C" w:rsidRPr="00FD448C" w:rsidRDefault="00FD448C" w:rsidP="00FD448C">
      <w:pPr>
        <w:rPr>
          <w:lang w:val="cs-CZ"/>
        </w:rPr>
      </w:pPr>
      <w:r>
        <w:rPr>
          <w:lang w:val="cs-CZ"/>
        </w:rPr>
        <w:t xml:space="preserve">Nahrávání videa musí být omezeno délkou záznamu. Příliš dlouhá vida by mohla zahltit úložný prostor serveru – vektorové video </w:t>
      </w:r>
      <w:r w:rsidR="005750FE">
        <w:rPr>
          <w:lang w:val="cs-CZ"/>
        </w:rPr>
        <w:t xml:space="preserve">by mělo být </w:t>
      </w:r>
      <w:r>
        <w:rPr>
          <w:lang w:val="cs-CZ"/>
        </w:rPr>
        <w:t xml:space="preserve">sice malé, </w:t>
      </w:r>
      <w:r w:rsidR="00B642BF">
        <w:rPr>
          <w:lang w:val="cs-CZ"/>
        </w:rPr>
        <w:t xml:space="preserve">avšak </w:t>
      </w:r>
      <w:r w:rsidR="009123D3">
        <w:rPr>
          <w:lang w:val="cs-CZ"/>
        </w:rPr>
        <w:t xml:space="preserve">jedna </w:t>
      </w:r>
      <w:r>
        <w:rPr>
          <w:lang w:val="cs-CZ"/>
        </w:rPr>
        <w:t xml:space="preserve">zvuková stopa </w:t>
      </w:r>
      <w:r w:rsidR="002B71BA">
        <w:rPr>
          <w:lang w:val="cs-CZ"/>
        </w:rPr>
        <w:t>může z</w:t>
      </w:r>
      <w:r w:rsidR="009357FB">
        <w:rPr>
          <w:lang w:val="cs-CZ"/>
        </w:rPr>
        <w:t>abírat i několik desítek megaby</w:t>
      </w:r>
      <w:r w:rsidR="002B71BA">
        <w:rPr>
          <w:lang w:val="cs-CZ"/>
        </w:rPr>
        <w:t>tů.</w:t>
      </w:r>
    </w:p>
    <w:p w14:paraId="7EB8FB57" w14:textId="77777777" w:rsidR="00BB2046" w:rsidRDefault="00BB2046">
      <w:pPr>
        <w:pStyle w:val="Heading2"/>
        <w:rPr>
          <w:rFonts w:cs="Times New Roman"/>
          <w:lang w:val="cs-CZ"/>
        </w:rPr>
      </w:pPr>
      <w:bookmarkStart w:id="435" w:name="_Toc262665492"/>
      <w:r>
        <w:rPr>
          <w:rFonts w:cs="Times New Roman"/>
          <w:lang w:val="cs-CZ"/>
        </w:rPr>
        <w:t>Požadavky na zabezpečení dat</w:t>
      </w:r>
      <w:bookmarkEnd w:id="435"/>
    </w:p>
    <w:p w14:paraId="198F3E35" w14:textId="77777777" w:rsidR="00C82232" w:rsidRPr="00C82232" w:rsidRDefault="00C82232" w:rsidP="00C82232">
      <w:pPr>
        <w:rPr>
          <w:lang w:val="cs-CZ"/>
        </w:rPr>
      </w:pPr>
      <w:r>
        <w:rPr>
          <w:lang w:val="cs-CZ"/>
        </w:rPr>
        <w:t xml:space="preserve">Přístup k nástrojům může být omezen na základě přihlašovacích údajů. Toto přihlašování však není součástí tohoto projektu, ale je v kompetenci systému </w:t>
      </w:r>
      <w:proofErr w:type="spellStart"/>
      <w:r>
        <w:rPr>
          <w:lang w:val="cs-CZ"/>
        </w:rPr>
        <w:t>Khanovy</w:t>
      </w:r>
      <w:proofErr w:type="spellEnd"/>
      <w:r>
        <w:rPr>
          <w:lang w:val="cs-CZ"/>
        </w:rPr>
        <w:t xml:space="preserve"> školy, do kterého budou nástroje zasazeny.</w:t>
      </w:r>
    </w:p>
    <w:p w14:paraId="157AA267" w14:textId="77777777" w:rsidR="00BB2046" w:rsidRDefault="00BB2046">
      <w:pPr>
        <w:pStyle w:val="Heading2"/>
        <w:rPr>
          <w:rFonts w:cs="Times New Roman"/>
          <w:lang w:val="cs-CZ"/>
        </w:rPr>
      </w:pPr>
      <w:bookmarkStart w:id="436" w:name="_Toc262665493"/>
      <w:r>
        <w:rPr>
          <w:rFonts w:cs="Times New Roman"/>
          <w:lang w:val="cs-CZ"/>
        </w:rPr>
        <w:t xml:space="preserve">Požadavky na rozšiřitelnost a </w:t>
      </w:r>
      <w:proofErr w:type="spellStart"/>
      <w:r>
        <w:rPr>
          <w:rFonts w:cs="Times New Roman"/>
          <w:lang w:val="cs-CZ"/>
        </w:rPr>
        <w:t>začlenitelnost</w:t>
      </w:r>
      <w:bookmarkEnd w:id="436"/>
      <w:proofErr w:type="spellEnd"/>
    </w:p>
    <w:p w14:paraId="1CB50823" w14:textId="28C05CCE" w:rsidR="0017420F" w:rsidRPr="0017420F" w:rsidRDefault="0017420F" w:rsidP="0017420F">
      <w:pPr>
        <w:rPr>
          <w:lang w:val="cs-CZ"/>
        </w:rPr>
      </w:pPr>
      <w:r>
        <w:rPr>
          <w:lang w:val="cs-CZ"/>
        </w:rPr>
        <w:t>Formát videa a nástroje by měl</w:t>
      </w:r>
      <w:r w:rsidR="009357FB">
        <w:rPr>
          <w:lang w:val="cs-CZ"/>
        </w:rPr>
        <w:t>y být v budoucnosti snadno rozšiřitelné</w:t>
      </w:r>
      <w:r>
        <w:rPr>
          <w:lang w:val="cs-CZ"/>
        </w:rPr>
        <w:t xml:space="preserve"> o podporu titulků.</w:t>
      </w:r>
      <w:r w:rsidR="004D5437">
        <w:rPr>
          <w:lang w:val="cs-CZ"/>
        </w:rPr>
        <w:t xml:space="preserve"> Obě dvě části projektu (přehrávač, záznam videa) by měly být </w:t>
      </w:r>
      <w:proofErr w:type="spellStart"/>
      <w:ins w:id="437" w:author="student" w:date="2014-04-16T20:21:00Z">
        <w:r w:rsidR="0014494F">
          <w:rPr>
            <w:lang w:val="cs-CZ"/>
          </w:rPr>
          <w:t>začlenitelné</w:t>
        </w:r>
        <w:proofErr w:type="spellEnd"/>
        <w:r w:rsidR="0014494F">
          <w:rPr>
            <w:lang w:val="cs-CZ"/>
          </w:rPr>
          <w:t xml:space="preserve"> </w:t>
        </w:r>
      </w:ins>
      <w:r w:rsidR="004D5437">
        <w:rPr>
          <w:lang w:val="cs-CZ"/>
        </w:rPr>
        <w:t xml:space="preserve">do stávající webové aplikace </w:t>
      </w:r>
      <w:proofErr w:type="spellStart"/>
      <w:r w:rsidR="004D5437">
        <w:rPr>
          <w:lang w:val="cs-CZ"/>
        </w:rPr>
        <w:t>Khanovy</w:t>
      </w:r>
      <w:proofErr w:type="spellEnd"/>
      <w:r w:rsidR="004D5437">
        <w:rPr>
          <w:lang w:val="cs-CZ"/>
        </w:rPr>
        <w:t xml:space="preserve"> školy jako alte</w:t>
      </w:r>
      <w:r w:rsidR="009357FB">
        <w:rPr>
          <w:lang w:val="cs-CZ"/>
        </w:rPr>
        <w:t>rnativa k </w:t>
      </w:r>
      <w:proofErr w:type="spellStart"/>
      <w:r w:rsidR="009357FB">
        <w:rPr>
          <w:lang w:val="cs-CZ"/>
        </w:rPr>
        <w:t>videům</w:t>
      </w:r>
      <w:proofErr w:type="spellEnd"/>
      <w:r w:rsidR="009357FB">
        <w:rPr>
          <w:lang w:val="cs-CZ"/>
        </w:rPr>
        <w:t xml:space="preserve"> ze serveru </w:t>
      </w:r>
      <w:proofErr w:type="spellStart"/>
      <w:r w:rsidR="009357FB">
        <w:rPr>
          <w:lang w:val="cs-CZ"/>
        </w:rPr>
        <w:t>YouT</w:t>
      </w:r>
      <w:r w:rsidR="004D5437">
        <w:rPr>
          <w:lang w:val="cs-CZ"/>
        </w:rPr>
        <w:t>ube</w:t>
      </w:r>
      <w:proofErr w:type="spellEnd"/>
      <w:r w:rsidR="004D5437">
        <w:rPr>
          <w:lang w:val="cs-CZ"/>
        </w:rPr>
        <w:t>.</w:t>
      </w:r>
    </w:p>
    <w:p w14:paraId="4B351A01" w14:textId="77777777" w:rsidR="00BB2046" w:rsidRDefault="00BB2046">
      <w:pPr>
        <w:pStyle w:val="Heading1"/>
        <w:rPr>
          <w:rFonts w:cs="Times New Roman"/>
          <w:lang w:val="cs-CZ"/>
        </w:rPr>
      </w:pPr>
      <w:bookmarkStart w:id="438" w:name="_Toc262665494"/>
      <w:r>
        <w:rPr>
          <w:rFonts w:cs="Times New Roman"/>
          <w:lang w:val="cs-CZ"/>
        </w:rPr>
        <w:t>Negativní vymezení</w:t>
      </w:r>
      <w:bookmarkEnd w:id="438"/>
    </w:p>
    <w:p w14:paraId="4F3374F9" w14:textId="77777777" w:rsidR="007A00A3" w:rsidRPr="007A00A3" w:rsidRDefault="007A00A3" w:rsidP="007A00A3">
      <w:pPr>
        <w:rPr>
          <w:lang w:val="cs-CZ"/>
        </w:rPr>
      </w:pPr>
      <w:r>
        <w:rPr>
          <w:lang w:val="cs-CZ"/>
        </w:rPr>
        <w:t xml:space="preserve">Cílem není vytvořit </w:t>
      </w:r>
      <w:r w:rsidR="006E2495">
        <w:rPr>
          <w:lang w:val="cs-CZ"/>
        </w:rPr>
        <w:t xml:space="preserve">kompletní </w:t>
      </w:r>
      <w:r w:rsidR="002917E7">
        <w:rPr>
          <w:lang w:val="cs-CZ"/>
        </w:rPr>
        <w:t>webovou prezentaci</w:t>
      </w:r>
      <w:r w:rsidR="006E2495">
        <w:rPr>
          <w:lang w:val="cs-CZ"/>
        </w:rPr>
        <w:t xml:space="preserve"> a správy obsahu</w:t>
      </w:r>
      <w:r w:rsidR="002917E7">
        <w:rPr>
          <w:lang w:val="cs-CZ"/>
        </w:rPr>
        <w:t xml:space="preserve"> webových stránek </w:t>
      </w:r>
      <w:proofErr w:type="spellStart"/>
      <w:r w:rsidR="000F19C8">
        <w:rPr>
          <w:lang w:val="cs-CZ"/>
        </w:rPr>
        <w:t>Khanovy</w:t>
      </w:r>
      <w:proofErr w:type="spellEnd"/>
      <w:r w:rsidR="000F19C8">
        <w:rPr>
          <w:lang w:val="cs-CZ"/>
        </w:rPr>
        <w:t xml:space="preserve"> školy</w:t>
      </w:r>
      <w:r w:rsidR="006E2495">
        <w:rPr>
          <w:lang w:val="cs-CZ"/>
        </w:rPr>
        <w:t>.</w:t>
      </w:r>
      <w:r w:rsidR="009000E1">
        <w:rPr>
          <w:lang w:val="cs-CZ"/>
        </w:rPr>
        <w:t xml:space="preserve"> Součástí přehrávače není podpora zobrazování titulků. Součástí nástroje pro nahrávání záznamu není </w:t>
      </w:r>
      <w:r w:rsidR="005F5B56">
        <w:rPr>
          <w:lang w:val="cs-CZ"/>
        </w:rPr>
        <w:t>editor vložených titulků</w:t>
      </w:r>
      <w:r w:rsidR="00357442">
        <w:rPr>
          <w:lang w:val="cs-CZ"/>
        </w:rPr>
        <w:t xml:space="preserve"> a rovněž není </w:t>
      </w:r>
      <w:r w:rsidR="004A34FC">
        <w:rPr>
          <w:lang w:val="cs-CZ"/>
        </w:rPr>
        <w:t xml:space="preserve">v rámci </w:t>
      </w:r>
      <w:r w:rsidR="00520D9F">
        <w:rPr>
          <w:lang w:val="cs-CZ"/>
        </w:rPr>
        <w:t>tohoto projektu snahou</w:t>
      </w:r>
      <w:r w:rsidR="004A34FC">
        <w:rPr>
          <w:lang w:val="cs-CZ"/>
        </w:rPr>
        <w:t xml:space="preserve"> </w:t>
      </w:r>
      <w:r w:rsidR="002B799A">
        <w:rPr>
          <w:lang w:val="cs-CZ"/>
        </w:rPr>
        <w:t>záznam dodatečně upravovat</w:t>
      </w:r>
      <w:r w:rsidR="002B799A" w:rsidRPr="004F5155">
        <w:rPr>
          <w:lang w:val="cs-CZ"/>
        </w:rPr>
        <w:t>.</w:t>
      </w:r>
      <w:r w:rsidR="00B91129" w:rsidRPr="004F5155">
        <w:rPr>
          <w:lang w:val="cs-CZ"/>
        </w:rPr>
        <w:t xml:space="preserve"> </w:t>
      </w:r>
      <w:r w:rsidR="00B91129" w:rsidRPr="00FB5828">
        <w:rPr>
          <w:lang w:val="cs-CZ"/>
        </w:rPr>
        <w:t xml:space="preserve">Zvuková stopa </w:t>
      </w:r>
      <w:r w:rsidR="005C6B8D" w:rsidRPr="00FB5828">
        <w:rPr>
          <w:lang w:val="cs-CZ"/>
        </w:rPr>
        <w:t xml:space="preserve">by neměla být </w:t>
      </w:r>
      <w:r w:rsidR="00B91129" w:rsidRPr="00FB5828">
        <w:rPr>
          <w:lang w:val="cs-CZ"/>
        </w:rPr>
        <w:t xml:space="preserve">součástí </w:t>
      </w:r>
      <w:r w:rsidR="00FF2A25" w:rsidRPr="00FB5828">
        <w:rPr>
          <w:lang w:val="cs-CZ"/>
        </w:rPr>
        <w:t>vektorového videa, avšak měla by s ním být svázána v rámci vhodného kontejneru.</w:t>
      </w:r>
    </w:p>
    <w:p w14:paraId="2982E9A8" w14:textId="77777777" w:rsidR="00BB2046" w:rsidRDefault="00BB2046">
      <w:pPr>
        <w:pStyle w:val="Heading1"/>
        <w:rPr>
          <w:rFonts w:cs="Times New Roman"/>
          <w:i/>
          <w:lang w:val="cs-CZ"/>
        </w:rPr>
      </w:pPr>
      <w:bookmarkStart w:id="439" w:name="_Toc262665495"/>
      <w:proofErr w:type="spellStart"/>
      <w:r>
        <w:rPr>
          <w:rFonts w:cs="Times New Roman"/>
          <w:lang w:val="cs-CZ"/>
        </w:rPr>
        <w:t>Time</w:t>
      </w:r>
      <w:proofErr w:type="spellEnd"/>
      <w:r>
        <w:rPr>
          <w:rFonts w:cs="Times New Roman"/>
          <w:lang w:val="cs-CZ"/>
        </w:rPr>
        <w:t xml:space="preserve">-line &amp; </w:t>
      </w:r>
      <w:proofErr w:type="spellStart"/>
      <w:r>
        <w:rPr>
          <w:rFonts w:cs="Times New Roman"/>
          <w:lang w:val="cs-CZ"/>
        </w:rPr>
        <w:t>Milestones</w:t>
      </w:r>
      <w:bookmarkEnd w:id="439"/>
      <w:proofErr w:type="spellEnd"/>
    </w:p>
    <w:p w14:paraId="320697CE" w14:textId="77777777" w:rsidR="00BB2046" w:rsidRDefault="00BB2046">
      <w:pPr>
        <w:rPr>
          <w:rFonts w:cs="Times New Roman"/>
          <w:lang w:val="cs-C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839"/>
        <w:gridCol w:w="7216"/>
        <w:gridCol w:w="1809"/>
      </w:tblGrid>
      <w:tr w:rsidR="00973428" w:rsidRPr="003B7B3B" w14:paraId="2B42ADA6" w14:textId="77777777" w:rsidTr="003B7B3B">
        <w:tc>
          <w:tcPr>
            <w:tcW w:w="0" w:type="auto"/>
            <w:shd w:val="clear" w:color="auto" w:fill="auto"/>
          </w:tcPr>
          <w:p w14:paraId="41FA8AAF" w14:textId="77777777" w:rsidR="00BB2046" w:rsidRPr="003B7B3B" w:rsidRDefault="00BB2046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b/>
                <w:bCs/>
                <w:sz w:val="20"/>
                <w:lang w:val="cs-CZ"/>
              </w:rPr>
            </w:pPr>
            <w:r w:rsidRPr="003B7B3B">
              <w:rPr>
                <w:rFonts w:cs="Times New Roman"/>
                <w:b/>
                <w:bCs/>
                <w:sz w:val="20"/>
                <w:lang w:val="cs-CZ"/>
              </w:rPr>
              <w:t>Datum</w:t>
            </w:r>
          </w:p>
        </w:tc>
        <w:tc>
          <w:tcPr>
            <w:tcW w:w="0" w:type="auto"/>
            <w:shd w:val="clear" w:color="auto" w:fill="auto"/>
          </w:tcPr>
          <w:p w14:paraId="43A7350A" w14:textId="77777777" w:rsidR="00BB2046" w:rsidRPr="003B7B3B" w:rsidRDefault="00BB2046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b/>
                <w:bCs/>
                <w:sz w:val="20"/>
                <w:lang w:val="cs-CZ"/>
              </w:rPr>
            </w:pPr>
            <w:r w:rsidRPr="003B7B3B">
              <w:rPr>
                <w:rFonts w:cs="Times New Roman"/>
                <w:b/>
                <w:bCs/>
                <w:sz w:val="20"/>
                <w:lang w:val="cs-CZ"/>
              </w:rPr>
              <w:t>Milník</w:t>
            </w:r>
          </w:p>
        </w:tc>
        <w:tc>
          <w:tcPr>
            <w:tcW w:w="0" w:type="auto"/>
            <w:shd w:val="clear" w:color="auto" w:fill="auto"/>
          </w:tcPr>
          <w:p w14:paraId="00AA95D5" w14:textId="77777777" w:rsidR="00BB2046" w:rsidRPr="003B7B3B" w:rsidRDefault="00BB2046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b/>
                <w:bCs/>
                <w:sz w:val="20"/>
                <w:lang w:val="cs-CZ"/>
              </w:rPr>
              <w:t>Způsob prezentace</w:t>
            </w:r>
          </w:p>
        </w:tc>
      </w:tr>
      <w:tr w:rsidR="00973428" w:rsidRPr="003B7B3B" w14:paraId="126EAD1C" w14:textId="77777777" w:rsidTr="003B7B3B">
        <w:tc>
          <w:tcPr>
            <w:tcW w:w="0" w:type="auto"/>
            <w:shd w:val="clear" w:color="auto" w:fill="auto"/>
          </w:tcPr>
          <w:p w14:paraId="380C85A9" w14:textId="2D6C2576" w:rsidR="00BB2046" w:rsidRPr="003B7B3B" w:rsidRDefault="001B1C39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40" w:author="Simon Rozsival" w:date="2014-05-23T16:30:00Z">
              <w:r>
                <w:rPr>
                  <w:rFonts w:cs="Times New Roman"/>
                  <w:lang w:val="cs-CZ"/>
                </w:rPr>
                <w:t>22. 6.</w:t>
              </w:r>
            </w:ins>
          </w:p>
        </w:tc>
        <w:tc>
          <w:tcPr>
            <w:tcW w:w="0" w:type="auto"/>
            <w:shd w:val="clear" w:color="auto" w:fill="auto"/>
          </w:tcPr>
          <w:p w14:paraId="537066E4" w14:textId="77777777" w:rsidR="00BB2046" w:rsidRPr="003B7B3B" w:rsidRDefault="0001142B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de-DE"/>
              </w:rPr>
            </w:pPr>
            <w:proofErr w:type="spellStart"/>
            <w:r w:rsidRPr="003B7B3B">
              <w:rPr>
                <w:rFonts w:cs="Times New Roman"/>
                <w:lang w:val="de-DE"/>
              </w:rPr>
              <w:t>Výběr</w:t>
            </w:r>
            <w:proofErr w:type="spellEnd"/>
            <w:r w:rsidRPr="003B7B3B">
              <w:rPr>
                <w:rFonts w:cs="Times New Roman"/>
                <w:lang w:val="de-DE"/>
              </w:rPr>
              <w:t xml:space="preserve"> </w:t>
            </w:r>
            <w:proofErr w:type="spellStart"/>
            <w:r w:rsidRPr="003B7B3B">
              <w:rPr>
                <w:rFonts w:cs="Times New Roman"/>
                <w:lang w:val="de-DE"/>
              </w:rPr>
              <w:t>vektorového</w:t>
            </w:r>
            <w:proofErr w:type="spellEnd"/>
            <w:r w:rsidRPr="003B7B3B">
              <w:rPr>
                <w:rFonts w:cs="Times New Roman"/>
                <w:lang w:val="de-DE"/>
              </w:rPr>
              <w:t xml:space="preserve"> </w:t>
            </w:r>
            <w:proofErr w:type="spellStart"/>
            <w:r w:rsidRPr="003B7B3B">
              <w:rPr>
                <w:rFonts w:cs="Times New Roman"/>
                <w:lang w:val="de-DE"/>
              </w:rPr>
              <w:t>formátu</w:t>
            </w:r>
            <w:proofErr w:type="spellEnd"/>
            <w:r w:rsidRPr="003B7B3B">
              <w:rPr>
                <w:rFonts w:cs="Times New Roman"/>
                <w:lang w:val="de-DE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A282DB8" w14:textId="313910E4" w:rsidR="00BB2046" w:rsidRPr="003B7B3B" w:rsidRDefault="00D804CF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41" w:author="Simon Rozsival" w:date="2014-05-23T17:00:00Z">
              <w:r>
                <w:rPr>
                  <w:rFonts w:cs="Times New Roman"/>
                  <w:lang w:val="cs-CZ"/>
                </w:rPr>
                <w:t>Email</w:t>
              </w:r>
            </w:ins>
          </w:p>
        </w:tc>
      </w:tr>
      <w:tr w:rsidR="00973428" w:rsidRPr="003B7B3B" w14:paraId="35992A8A" w14:textId="77777777" w:rsidTr="003B7B3B">
        <w:tc>
          <w:tcPr>
            <w:tcW w:w="0" w:type="auto"/>
            <w:shd w:val="clear" w:color="auto" w:fill="auto"/>
          </w:tcPr>
          <w:p w14:paraId="3AF3C6AA" w14:textId="28E5F91C" w:rsidR="00BB2046" w:rsidRPr="003B7B3B" w:rsidRDefault="004F5155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42" w:author="student" w:date="2014-04-23T19:04:00Z">
              <w:r>
                <w:rPr>
                  <w:rFonts w:cs="Times New Roman"/>
                  <w:lang w:val="cs-CZ"/>
                </w:rPr>
                <w:t xml:space="preserve">26. </w:t>
              </w:r>
            </w:ins>
            <w:ins w:id="443" w:author="Simon Rozsival" w:date="2014-05-23T16:31:00Z">
              <w:r w:rsidR="001B1C39">
                <w:rPr>
                  <w:rFonts w:cs="Times New Roman"/>
                  <w:lang w:val="cs-CZ"/>
                </w:rPr>
                <w:t>6</w:t>
              </w:r>
            </w:ins>
            <w:ins w:id="444" w:author="student" w:date="2014-04-23T19:04:00Z">
              <w:r>
                <w:rPr>
                  <w:rFonts w:cs="Times New Roman"/>
                  <w:lang w:val="cs-CZ"/>
                </w:rPr>
                <w:t>.</w:t>
              </w:r>
            </w:ins>
          </w:p>
        </w:tc>
        <w:tc>
          <w:tcPr>
            <w:tcW w:w="0" w:type="auto"/>
            <w:shd w:val="clear" w:color="auto" w:fill="auto"/>
          </w:tcPr>
          <w:p w14:paraId="35194A24" w14:textId="69F62D9E" w:rsidR="00BB2046" w:rsidRPr="003B7B3B" w:rsidRDefault="001B1C39" w:rsidP="00973428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45" w:author="Simon Rozsival" w:date="2014-05-23T16:31:00Z">
              <w:r>
                <w:rPr>
                  <w:rFonts w:cs="Times New Roman"/>
                  <w:lang w:val="cs-CZ"/>
                </w:rPr>
                <w:t>Základní přehrávání</w:t>
              </w:r>
              <w:r w:rsidRPr="003B7B3B">
                <w:rPr>
                  <w:rFonts w:cs="Times New Roman"/>
                  <w:lang w:val="cs-CZ"/>
                </w:rPr>
                <w:t xml:space="preserve"> </w:t>
              </w:r>
              <w:r>
                <w:rPr>
                  <w:rFonts w:cs="Times New Roman"/>
                  <w:lang w:val="cs-CZ"/>
                </w:rPr>
                <w:t>videa</w:t>
              </w:r>
              <w:r w:rsidR="00973428">
                <w:rPr>
                  <w:rFonts w:cs="Times New Roman"/>
                  <w:lang w:val="cs-CZ"/>
                </w:rPr>
                <w:t xml:space="preserve"> </w:t>
              </w:r>
            </w:ins>
            <w:ins w:id="446" w:author="Simon Rozsival" w:date="2014-05-23T16:32:00Z">
              <w:r>
                <w:rPr>
                  <w:rFonts w:cs="Times New Roman"/>
                  <w:lang w:val="cs-CZ"/>
                </w:rPr>
                <w:t xml:space="preserve">na základě dat uložených ve zvoleném formátu. Během přehrávání zatím nebude možné </w:t>
              </w:r>
            </w:ins>
            <w:ins w:id="447" w:author="Simon Rozsival" w:date="2014-05-23T16:33:00Z">
              <w:r>
                <w:rPr>
                  <w:rFonts w:cs="Times New Roman"/>
                  <w:lang w:val="cs-CZ"/>
                </w:rPr>
                <w:t>provést skok</w:t>
              </w:r>
            </w:ins>
            <w:r w:rsidR="0001142B" w:rsidRPr="003B7B3B">
              <w:rPr>
                <w:rFonts w:cs="Times New Roman"/>
                <w:lang w:val="cs-CZ"/>
              </w:rPr>
              <w:t xml:space="preserve"> na časové ose</w:t>
            </w:r>
            <w:r w:rsidR="00E77C99" w:rsidRPr="003B7B3B">
              <w:rPr>
                <w:rFonts w:cs="Times New Roman"/>
                <w:lang w:val="cs-CZ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263E0D83" w14:textId="78C04975" w:rsidR="00BB2046" w:rsidRPr="003B7B3B" w:rsidRDefault="00403814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48" w:author="Simon Rozsival" w:date="2014-06-01T19:42:00Z">
              <w:r>
                <w:rPr>
                  <w:rFonts w:cs="Times New Roman"/>
                  <w:lang w:val="cs-CZ"/>
                </w:rPr>
                <w:t>Email</w:t>
              </w:r>
            </w:ins>
          </w:p>
        </w:tc>
      </w:tr>
      <w:tr w:rsidR="00973428" w:rsidRPr="003B7B3B" w14:paraId="63F9104A" w14:textId="77777777" w:rsidTr="003B7B3B">
        <w:tc>
          <w:tcPr>
            <w:tcW w:w="0" w:type="auto"/>
            <w:shd w:val="clear" w:color="auto" w:fill="auto"/>
          </w:tcPr>
          <w:p w14:paraId="3ABBC731" w14:textId="77777777" w:rsidR="00BB2046" w:rsidRPr="003B7B3B" w:rsidRDefault="004F5155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49" w:author="student" w:date="2014-04-23T19:05:00Z">
              <w:r>
                <w:rPr>
                  <w:rFonts w:cs="Times New Roman"/>
                  <w:lang w:val="cs-CZ"/>
                </w:rPr>
                <w:t>15. 6.</w:t>
              </w:r>
            </w:ins>
          </w:p>
        </w:tc>
        <w:tc>
          <w:tcPr>
            <w:tcW w:w="0" w:type="auto"/>
            <w:shd w:val="clear" w:color="auto" w:fill="auto"/>
          </w:tcPr>
          <w:p w14:paraId="50D57299" w14:textId="77777777" w:rsidR="00BB2046" w:rsidRPr="003B7B3B" w:rsidRDefault="00DF6483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Umožnění přesunu na náhodné místo na časové ose.</w:t>
            </w:r>
          </w:p>
        </w:tc>
        <w:tc>
          <w:tcPr>
            <w:tcW w:w="0" w:type="auto"/>
            <w:shd w:val="clear" w:color="auto" w:fill="auto"/>
          </w:tcPr>
          <w:p w14:paraId="279A4295" w14:textId="7549BEA3" w:rsidR="00BB2046" w:rsidRPr="003B7B3B" w:rsidRDefault="00D804CF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50" w:author="Simon Rozsival" w:date="2014-05-23T17:01:00Z">
              <w:r>
                <w:rPr>
                  <w:rFonts w:cs="Times New Roman"/>
                  <w:lang w:val="cs-CZ"/>
                </w:rPr>
                <w:t>Email</w:t>
              </w:r>
            </w:ins>
          </w:p>
        </w:tc>
      </w:tr>
      <w:tr w:rsidR="00973428" w:rsidRPr="003B7B3B" w14:paraId="0A48DF91" w14:textId="77777777" w:rsidTr="003B7B3B">
        <w:tc>
          <w:tcPr>
            <w:tcW w:w="0" w:type="auto"/>
            <w:shd w:val="clear" w:color="auto" w:fill="auto"/>
          </w:tcPr>
          <w:p w14:paraId="64F2CFA1" w14:textId="77777777" w:rsidR="00BB2046" w:rsidRPr="003B7B3B" w:rsidRDefault="004F5155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51" w:author="student" w:date="2014-04-23T19:05:00Z">
              <w:r>
                <w:rPr>
                  <w:rFonts w:cs="Times New Roman"/>
                  <w:lang w:val="cs-CZ"/>
                </w:rPr>
                <w:t>30. 6.</w:t>
              </w:r>
            </w:ins>
          </w:p>
        </w:tc>
        <w:tc>
          <w:tcPr>
            <w:tcW w:w="0" w:type="auto"/>
            <w:shd w:val="clear" w:color="auto" w:fill="auto"/>
          </w:tcPr>
          <w:p w14:paraId="52145124" w14:textId="77777777" w:rsidR="00BB2046" w:rsidRPr="003B7B3B" w:rsidRDefault="00DF6483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Přehrávání zvuku zároveň s videem.</w:t>
            </w:r>
          </w:p>
        </w:tc>
        <w:tc>
          <w:tcPr>
            <w:tcW w:w="0" w:type="auto"/>
            <w:shd w:val="clear" w:color="auto" w:fill="auto"/>
          </w:tcPr>
          <w:p w14:paraId="7079C35E" w14:textId="63A2F857" w:rsidR="00BB2046" w:rsidRPr="003B7B3B" w:rsidRDefault="00D804CF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52" w:author="Simon Rozsival" w:date="2014-05-23T17:01:00Z">
              <w:r>
                <w:rPr>
                  <w:rFonts w:cs="Times New Roman"/>
                  <w:lang w:val="cs-CZ"/>
                </w:rPr>
                <w:t>Email</w:t>
              </w:r>
            </w:ins>
          </w:p>
        </w:tc>
      </w:tr>
      <w:tr w:rsidR="00973428" w:rsidRPr="003B7B3B" w14:paraId="654ECF7B" w14:textId="77777777" w:rsidTr="003B7B3B">
        <w:tc>
          <w:tcPr>
            <w:tcW w:w="0" w:type="auto"/>
            <w:shd w:val="clear" w:color="auto" w:fill="auto"/>
          </w:tcPr>
          <w:p w14:paraId="28B57F3D" w14:textId="03CF0F6F" w:rsidR="00BB2046" w:rsidRPr="003B7B3B" w:rsidRDefault="00403814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53" w:author="Simon Rozsival" w:date="2014-06-01T19:42:00Z">
              <w:r>
                <w:rPr>
                  <w:rFonts w:cs="Times New Roman"/>
                  <w:lang w:val="cs-CZ"/>
                </w:rPr>
                <w:t>7. 7.</w:t>
              </w:r>
            </w:ins>
          </w:p>
        </w:tc>
        <w:tc>
          <w:tcPr>
            <w:tcW w:w="0" w:type="auto"/>
            <w:shd w:val="clear" w:color="auto" w:fill="auto"/>
          </w:tcPr>
          <w:p w14:paraId="55DF1E87" w14:textId="77777777" w:rsidR="00BB2046" w:rsidRPr="003B7B3B" w:rsidRDefault="00DF6483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Kompletní přehrávač vektorového videa.</w:t>
            </w:r>
          </w:p>
        </w:tc>
        <w:tc>
          <w:tcPr>
            <w:tcW w:w="0" w:type="auto"/>
            <w:shd w:val="clear" w:color="auto" w:fill="auto"/>
          </w:tcPr>
          <w:p w14:paraId="6BA2F2F0" w14:textId="77777777" w:rsidR="00BB2046" w:rsidRPr="003B7B3B" w:rsidRDefault="00EF2F86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Osobní prezentace</w:t>
            </w:r>
          </w:p>
        </w:tc>
      </w:tr>
      <w:tr w:rsidR="00973428" w:rsidRPr="003B7B3B" w14:paraId="20C07C27" w14:textId="77777777" w:rsidTr="003B7B3B">
        <w:tc>
          <w:tcPr>
            <w:tcW w:w="0" w:type="auto"/>
            <w:shd w:val="clear" w:color="auto" w:fill="auto"/>
          </w:tcPr>
          <w:p w14:paraId="1B7A89E9" w14:textId="46944328" w:rsidR="00BB2046" w:rsidRPr="003B7B3B" w:rsidRDefault="0084330D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54" w:author="Simon Rozsival" w:date="2014-06-01T19:42:00Z">
              <w:r>
                <w:rPr>
                  <w:rFonts w:cs="Times New Roman"/>
                  <w:lang w:val="cs-CZ"/>
                </w:rPr>
                <w:t>10. 8.</w:t>
              </w:r>
            </w:ins>
          </w:p>
        </w:tc>
        <w:tc>
          <w:tcPr>
            <w:tcW w:w="0" w:type="auto"/>
            <w:shd w:val="clear" w:color="auto" w:fill="auto"/>
          </w:tcPr>
          <w:p w14:paraId="47097C85" w14:textId="2440FFEF" w:rsidR="00BB2046" w:rsidRPr="003B7B3B" w:rsidRDefault="004E5D57" w:rsidP="00AA6256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Základ</w:t>
            </w:r>
            <w:r w:rsidR="00AC2534" w:rsidRPr="003B7B3B">
              <w:rPr>
                <w:rFonts w:cs="Times New Roman"/>
                <w:lang w:val="cs-CZ"/>
              </w:rPr>
              <w:t xml:space="preserve"> nahrávacího software.</w:t>
            </w:r>
          </w:p>
        </w:tc>
        <w:tc>
          <w:tcPr>
            <w:tcW w:w="0" w:type="auto"/>
            <w:shd w:val="clear" w:color="auto" w:fill="auto"/>
          </w:tcPr>
          <w:p w14:paraId="51FAE217" w14:textId="7E1E1C8F" w:rsidR="00BB2046" w:rsidRPr="003B7B3B" w:rsidRDefault="00D804CF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55" w:author="Simon Rozsival" w:date="2014-05-23T17:01:00Z">
              <w:r>
                <w:rPr>
                  <w:rFonts w:cs="Times New Roman"/>
                  <w:lang w:val="cs-CZ"/>
                </w:rPr>
                <w:t>Email</w:t>
              </w:r>
            </w:ins>
          </w:p>
        </w:tc>
      </w:tr>
      <w:tr w:rsidR="00973428" w:rsidRPr="003B7B3B" w14:paraId="43438665" w14:textId="77777777" w:rsidTr="003B7B3B">
        <w:tc>
          <w:tcPr>
            <w:tcW w:w="0" w:type="auto"/>
            <w:shd w:val="clear" w:color="auto" w:fill="auto"/>
          </w:tcPr>
          <w:p w14:paraId="7F8DDCE1" w14:textId="7654E58E" w:rsidR="00BB2046" w:rsidRPr="003B7B3B" w:rsidRDefault="00783B19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56" w:author="Simon Rozsival" w:date="2014-06-01T19:43:00Z">
              <w:r>
                <w:rPr>
                  <w:rFonts w:cs="Times New Roman"/>
                  <w:lang w:val="cs-CZ"/>
                </w:rPr>
                <w:lastRenderedPageBreak/>
                <w:t>13. 8.</w:t>
              </w:r>
            </w:ins>
          </w:p>
        </w:tc>
        <w:tc>
          <w:tcPr>
            <w:tcW w:w="0" w:type="auto"/>
            <w:shd w:val="clear" w:color="auto" w:fill="auto"/>
          </w:tcPr>
          <w:p w14:paraId="005F9077" w14:textId="39A83ED2" w:rsidR="00BB2046" w:rsidRPr="003B7B3B" w:rsidRDefault="005853DE" w:rsidP="007A0DAE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Nahrávání zvuku</w:t>
            </w:r>
            <w:r w:rsidR="00E67650" w:rsidRPr="003B7B3B">
              <w:rPr>
                <w:rFonts w:cs="Times New Roman"/>
                <w:lang w:val="cs-CZ"/>
              </w:rPr>
              <w:t xml:space="preserve"> na straně klienta a ukládání </w:t>
            </w:r>
            <w:ins w:id="457" w:author="Simon Rozsival" w:date="2014-06-01T20:03:00Z">
              <w:r w:rsidR="007A0DAE">
                <w:rPr>
                  <w:rFonts w:cs="Times New Roman"/>
                  <w:lang w:val="cs-CZ"/>
                </w:rPr>
                <w:t xml:space="preserve">obrazu a </w:t>
              </w:r>
            </w:ins>
            <w:r w:rsidR="00E67650" w:rsidRPr="003B7B3B">
              <w:rPr>
                <w:rFonts w:cs="Times New Roman"/>
                <w:lang w:val="cs-CZ"/>
              </w:rPr>
              <w:t>zvuku na serveru</w:t>
            </w:r>
            <w:ins w:id="458" w:author="Simon Rozsival" w:date="2014-06-01T20:02:00Z">
              <w:r w:rsidR="007A0DAE">
                <w:rPr>
                  <w:rFonts w:cs="Times New Roman"/>
                  <w:lang w:val="cs-CZ"/>
                </w:rPr>
                <w:t xml:space="preserve"> do kontejneru</w:t>
              </w:r>
            </w:ins>
            <w:r w:rsidR="00E67650" w:rsidRPr="003B7B3B">
              <w:rPr>
                <w:rFonts w:cs="Times New Roman"/>
                <w:lang w:val="cs-CZ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D35C7EB" w14:textId="3CBB380A" w:rsidR="00BB2046" w:rsidRPr="003B7B3B" w:rsidRDefault="00370F5B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59" w:author="Simon Rozsival" w:date="2014-06-01T19:43:00Z">
              <w:r>
                <w:rPr>
                  <w:rFonts w:cs="Times New Roman"/>
                  <w:lang w:val="cs-CZ"/>
                </w:rPr>
                <w:t>Email</w:t>
              </w:r>
            </w:ins>
          </w:p>
        </w:tc>
      </w:tr>
      <w:tr w:rsidR="007904DA" w:rsidRPr="003B7B3B" w14:paraId="7A1DEA06" w14:textId="77777777" w:rsidTr="003B7B3B">
        <w:trPr>
          <w:ins w:id="460" w:author="Simon Rozsival" w:date="2014-06-01T19:43:00Z"/>
        </w:trPr>
        <w:tc>
          <w:tcPr>
            <w:tcW w:w="0" w:type="auto"/>
            <w:shd w:val="clear" w:color="auto" w:fill="auto"/>
          </w:tcPr>
          <w:p w14:paraId="7D186D23" w14:textId="0ABE088F" w:rsidR="007904DA" w:rsidRPr="003B7B3B" w:rsidRDefault="007904DA" w:rsidP="003B7B3B">
            <w:pPr>
              <w:pStyle w:val="TableContents"/>
              <w:snapToGrid w:val="0"/>
              <w:ind w:firstLine="0"/>
              <w:jc w:val="left"/>
              <w:rPr>
                <w:ins w:id="461" w:author="Simon Rozsival" w:date="2014-06-01T19:43:00Z"/>
                <w:rFonts w:cs="Times New Roman"/>
                <w:lang w:val="cs-CZ"/>
              </w:rPr>
            </w:pPr>
            <w:ins w:id="462" w:author="Simon Rozsival" w:date="2014-06-01T19:44:00Z">
              <w:r>
                <w:rPr>
                  <w:rFonts w:cs="Times New Roman"/>
                  <w:lang w:val="cs-CZ"/>
                </w:rPr>
                <w:t>15. 8.</w:t>
              </w:r>
            </w:ins>
          </w:p>
        </w:tc>
        <w:tc>
          <w:tcPr>
            <w:tcW w:w="0" w:type="auto"/>
            <w:shd w:val="clear" w:color="auto" w:fill="auto"/>
          </w:tcPr>
          <w:p w14:paraId="2D1FC017" w14:textId="66F025B5" w:rsidR="007904DA" w:rsidRPr="003B7B3B" w:rsidRDefault="007904DA" w:rsidP="009D7B2B">
            <w:pPr>
              <w:pStyle w:val="TableContents"/>
              <w:snapToGrid w:val="0"/>
              <w:ind w:firstLine="0"/>
              <w:jc w:val="left"/>
              <w:rPr>
                <w:ins w:id="463" w:author="Simon Rozsival" w:date="2014-06-01T19:43:00Z"/>
                <w:rFonts w:cs="Times New Roman"/>
                <w:lang w:val="cs-CZ"/>
              </w:rPr>
            </w:pPr>
            <w:ins w:id="464" w:author="Simon Rozsival" w:date="2014-06-01T19:44:00Z">
              <w:r>
                <w:rPr>
                  <w:rFonts w:cs="Times New Roman"/>
                  <w:lang w:val="cs-CZ"/>
                </w:rPr>
                <w:t xml:space="preserve">Načítání kontejneru obsahujícího video a zvuk a jeho </w:t>
              </w:r>
            </w:ins>
            <w:ins w:id="465" w:author="Simon Rozsival" w:date="2014-06-01T19:46:00Z">
              <w:r w:rsidR="009D7B2B">
                <w:rPr>
                  <w:rFonts w:cs="Times New Roman"/>
                  <w:lang w:val="cs-CZ"/>
                </w:rPr>
                <w:t>následné přehrávání.</w:t>
              </w:r>
            </w:ins>
          </w:p>
        </w:tc>
        <w:tc>
          <w:tcPr>
            <w:tcW w:w="0" w:type="auto"/>
            <w:shd w:val="clear" w:color="auto" w:fill="auto"/>
          </w:tcPr>
          <w:p w14:paraId="36190D3F" w14:textId="5043A329" w:rsidR="007904DA" w:rsidRDefault="00BC2400" w:rsidP="003B7B3B">
            <w:pPr>
              <w:pStyle w:val="TableContents"/>
              <w:snapToGrid w:val="0"/>
              <w:ind w:firstLine="0"/>
              <w:jc w:val="left"/>
              <w:rPr>
                <w:ins w:id="466" w:author="Simon Rozsival" w:date="2014-06-01T19:43:00Z"/>
                <w:rFonts w:cs="Times New Roman"/>
                <w:lang w:val="cs-CZ"/>
              </w:rPr>
            </w:pPr>
            <w:ins w:id="467" w:author="Simon Rozsival" w:date="2014-06-01T20:02:00Z">
              <w:r>
                <w:rPr>
                  <w:rFonts w:cs="Times New Roman"/>
                  <w:lang w:val="cs-CZ"/>
                </w:rPr>
                <w:t>Email</w:t>
              </w:r>
            </w:ins>
          </w:p>
        </w:tc>
      </w:tr>
      <w:tr w:rsidR="00973428" w:rsidRPr="003B7B3B" w14:paraId="0A0A63CD" w14:textId="77777777" w:rsidTr="003B7B3B">
        <w:tc>
          <w:tcPr>
            <w:tcW w:w="0" w:type="auto"/>
            <w:shd w:val="clear" w:color="auto" w:fill="auto"/>
          </w:tcPr>
          <w:p w14:paraId="2EAAA62C" w14:textId="34CF9F2A" w:rsidR="008A2790" w:rsidRPr="003B7B3B" w:rsidRDefault="007904DA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ins w:id="468" w:author="Simon Rozsival" w:date="2014-06-01T19:45:00Z">
              <w:r>
                <w:rPr>
                  <w:rFonts w:cs="Times New Roman"/>
                  <w:lang w:val="cs-CZ"/>
                </w:rPr>
                <w:t>21. 9.</w:t>
              </w:r>
            </w:ins>
          </w:p>
        </w:tc>
        <w:tc>
          <w:tcPr>
            <w:tcW w:w="0" w:type="auto"/>
            <w:shd w:val="clear" w:color="auto" w:fill="auto"/>
          </w:tcPr>
          <w:p w14:paraId="63B5AE83" w14:textId="77777777" w:rsidR="008A2790" w:rsidRPr="003B7B3B" w:rsidRDefault="00D025E0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Odladění všech nedostatků všech částí.</w:t>
            </w:r>
          </w:p>
        </w:tc>
        <w:tc>
          <w:tcPr>
            <w:tcW w:w="0" w:type="auto"/>
            <w:shd w:val="clear" w:color="auto" w:fill="auto"/>
          </w:tcPr>
          <w:p w14:paraId="4BF4D133" w14:textId="77777777" w:rsidR="008A2790" w:rsidRPr="003B7B3B" w:rsidRDefault="000957FB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Osobní prezentace.</w:t>
            </w:r>
          </w:p>
        </w:tc>
      </w:tr>
    </w:tbl>
    <w:p w14:paraId="4BA373E2" w14:textId="77777777" w:rsidR="00BB2046" w:rsidRDefault="00BB2046">
      <w:pPr>
        <w:rPr>
          <w:lang w:val="de-DE"/>
        </w:rPr>
      </w:pPr>
    </w:p>
    <w:p w14:paraId="58A178B8" w14:textId="77777777" w:rsidR="00BB2046" w:rsidRDefault="00BB2046">
      <w:pPr>
        <w:pStyle w:val="TOCEntry"/>
        <w:rPr>
          <w:rFonts w:cs="Times New Roman"/>
          <w:lang w:val="cs-CZ"/>
        </w:rPr>
      </w:pPr>
      <w:r>
        <w:rPr>
          <w:rFonts w:cs="Times New Roman"/>
          <w:lang w:val="cs-CZ"/>
        </w:rPr>
        <w:t>Dodatek A: Vymezení pojmů</w:t>
      </w:r>
    </w:p>
    <w:p w14:paraId="45A11FF5" w14:textId="77777777" w:rsidR="008253AF" w:rsidRDefault="008253AF" w:rsidP="008253AF">
      <w:pPr>
        <w:rPr>
          <w:lang w:val="cs-CZ"/>
        </w:rPr>
      </w:pPr>
      <w:proofErr w:type="spellStart"/>
      <w:r>
        <w:rPr>
          <w:lang w:val="cs-CZ"/>
        </w:rPr>
        <w:t>Frontend</w:t>
      </w:r>
      <w:proofErr w:type="spellEnd"/>
      <w:r w:rsidR="005E6E72">
        <w:rPr>
          <w:lang w:val="cs-CZ"/>
        </w:rPr>
        <w:t xml:space="preserve"> – část programu běžící na straně klienta v prostředí webového prohlížeče.</w:t>
      </w:r>
    </w:p>
    <w:p w14:paraId="5153D02C" w14:textId="77777777" w:rsidR="008253AF" w:rsidRDefault="008253AF" w:rsidP="008253AF">
      <w:pPr>
        <w:rPr>
          <w:lang w:val="cs-CZ"/>
        </w:rPr>
      </w:pPr>
      <w:proofErr w:type="spellStart"/>
      <w:r>
        <w:rPr>
          <w:lang w:val="cs-CZ"/>
        </w:rPr>
        <w:t>Backend</w:t>
      </w:r>
      <w:proofErr w:type="spellEnd"/>
      <w:r w:rsidR="005E6E72">
        <w:rPr>
          <w:lang w:val="cs-CZ"/>
        </w:rPr>
        <w:t xml:space="preserve"> – část programu běžící na serveru.</w:t>
      </w:r>
    </w:p>
    <w:p w14:paraId="1765FD7B" w14:textId="77777777" w:rsidR="008253AF" w:rsidRDefault="008253AF" w:rsidP="008253AF">
      <w:pPr>
        <w:rPr>
          <w:lang w:val="cs-CZ"/>
        </w:rPr>
      </w:pPr>
      <w:r>
        <w:rPr>
          <w:lang w:val="cs-CZ"/>
        </w:rPr>
        <w:t>Klasické video</w:t>
      </w:r>
      <w:r w:rsidR="00204877">
        <w:rPr>
          <w:lang w:val="cs-CZ"/>
        </w:rPr>
        <w:t xml:space="preserve"> – video tvořené rastrovými snímky.</w:t>
      </w:r>
    </w:p>
    <w:p w14:paraId="3EBA14D3" w14:textId="77777777" w:rsidR="008253AF" w:rsidRDefault="008253AF" w:rsidP="008253AF">
      <w:pPr>
        <w:rPr>
          <w:lang w:val="cs-CZ"/>
        </w:rPr>
      </w:pPr>
      <w:r>
        <w:rPr>
          <w:lang w:val="cs-CZ"/>
        </w:rPr>
        <w:t>Vektorové video</w:t>
      </w:r>
      <w:r w:rsidR="00204877">
        <w:rPr>
          <w:lang w:val="cs-CZ"/>
        </w:rPr>
        <w:t xml:space="preserve"> – obdoba vektorového obrázku vykreslovaná v závislosti na čase.</w:t>
      </w:r>
    </w:p>
    <w:p w14:paraId="30C6E58F" w14:textId="77777777" w:rsidR="00BB2046" w:rsidRDefault="00BB2046">
      <w:pPr>
        <w:pStyle w:val="TOCEntry"/>
        <w:rPr>
          <w:rFonts w:cs="Times New Roman"/>
          <w:i/>
          <w:lang w:val="cs-CZ"/>
        </w:rPr>
      </w:pPr>
      <w:r>
        <w:rPr>
          <w:rFonts w:cs="Times New Roman"/>
          <w:lang w:val="cs-CZ"/>
        </w:rPr>
        <w:t xml:space="preserve">Dodatek B: To </w:t>
      </w:r>
      <w:proofErr w:type="spellStart"/>
      <w:r>
        <w:rPr>
          <w:rFonts w:cs="Times New Roman"/>
          <w:lang w:val="cs-CZ"/>
        </w:rPr>
        <w:t>Be</w:t>
      </w:r>
      <w:proofErr w:type="spellEnd"/>
      <w:r>
        <w:rPr>
          <w:rFonts w:cs="Times New Roman"/>
          <w:lang w:val="cs-CZ"/>
        </w:rPr>
        <w:t xml:space="preserve"> </w:t>
      </w:r>
      <w:proofErr w:type="spellStart"/>
      <w:r>
        <w:rPr>
          <w:rFonts w:cs="Times New Roman"/>
          <w:lang w:val="cs-CZ"/>
        </w:rPr>
        <w:t>Determined</w:t>
      </w:r>
      <w:proofErr w:type="spellEnd"/>
      <w:r>
        <w:rPr>
          <w:rFonts w:cs="Times New Roman"/>
          <w:lang w:val="cs-CZ"/>
        </w:rPr>
        <w:t xml:space="preserve"> List</w:t>
      </w:r>
    </w:p>
    <w:p w14:paraId="596170C5" w14:textId="77777777" w:rsidR="00BB2046" w:rsidRDefault="00BB2046">
      <w:pPr>
        <w:pStyle w:val="Rejstk"/>
        <w:suppressLineNumbers w:val="0"/>
        <w:rPr>
          <w:iCs/>
          <w:lang w:val="cs-CZ"/>
        </w:rPr>
      </w:pPr>
      <w:r>
        <w:rPr>
          <w:iCs/>
          <w:lang w:val="cs-CZ"/>
        </w:rPr>
        <w:t>Je třeba vybrat vhodný formát pro uchovávání vektorového videa</w:t>
      </w:r>
      <w:r w:rsidR="004D309F">
        <w:rPr>
          <w:iCs/>
          <w:lang w:val="cs-CZ"/>
        </w:rPr>
        <w:t xml:space="preserve"> na základě průzkumu dostupných otevřených formátů</w:t>
      </w:r>
      <w:r>
        <w:rPr>
          <w:iCs/>
          <w:lang w:val="cs-CZ"/>
        </w:rPr>
        <w:t>.</w:t>
      </w:r>
      <w:r w:rsidR="004D309F">
        <w:rPr>
          <w:iCs/>
          <w:lang w:val="cs-CZ"/>
        </w:rPr>
        <w:t xml:space="preserve"> V případě nenalezení vhodného formátu bude třeba takový formát, který bude </w:t>
      </w:r>
      <w:r w:rsidR="00725637">
        <w:rPr>
          <w:iCs/>
          <w:lang w:val="cs-CZ"/>
        </w:rPr>
        <w:t xml:space="preserve">všem požadavkům klienta, </w:t>
      </w:r>
      <w:r w:rsidR="0023049F">
        <w:rPr>
          <w:iCs/>
          <w:lang w:val="cs-CZ"/>
        </w:rPr>
        <w:t>vytvořit</w:t>
      </w:r>
      <w:r w:rsidR="004D309F">
        <w:rPr>
          <w:iCs/>
          <w:lang w:val="cs-CZ"/>
        </w:rPr>
        <w:t>.</w:t>
      </w:r>
    </w:p>
    <w:p w14:paraId="72D1432C" w14:textId="77777777" w:rsidR="00BB2046" w:rsidRDefault="00BB2046">
      <w:pPr>
        <w:pStyle w:val="Heading1"/>
        <w:rPr>
          <w:rFonts w:cs="Times New Roman"/>
          <w:lang w:val="cs-CZ"/>
        </w:rPr>
      </w:pPr>
      <w:bookmarkStart w:id="469" w:name="_Toc262665496"/>
      <w:r>
        <w:rPr>
          <w:rFonts w:cs="Times New Roman"/>
          <w:lang w:val="cs-CZ"/>
        </w:rPr>
        <w:t>Poznámky</w:t>
      </w:r>
      <w:bookmarkEnd w:id="469"/>
    </w:p>
    <w:p w14:paraId="610AE1D9" w14:textId="77777777" w:rsidR="00BB2046" w:rsidRDefault="00BB2046">
      <w:pPr>
        <w:rPr>
          <w:rFonts w:cs="Times New Roman"/>
          <w:lang w:val="cs-CZ"/>
        </w:rPr>
      </w:pPr>
      <w:r>
        <w:rPr>
          <w:rFonts w:cs="Times New Roman"/>
          <w:lang w:val="cs-CZ"/>
        </w:rPr>
        <w:t>Tato specifikace je více než inspirována těmito šablonami:</w:t>
      </w:r>
    </w:p>
    <w:p w14:paraId="79872D33" w14:textId="77777777" w:rsidR="00BB2046" w:rsidRDefault="00BB2046">
      <w:pPr>
        <w:numPr>
          <w:ilvl w:val="0"/>
          <w:numId w:val="3"/>
        </w:numPr>
        <w:rPr>
          <w:rFonts w:cs="Times New Roman"/>
          <w:lang w:val="cs-CZ"/>
        </w:rPr>
      </w:pPr>
      <w:r>
        <w:rPr>
          <w:rFonts w:cs="Times New Roman"/>
          <w:lang w:val="cs-CZ"/>
        </w:rPr>
        <w:t xml:space="preserve">Software </w:t>
      </w:r>
      <w:proofErr w:type="spellStart"/>
      <w:r>
        <w:rPr>
          <w:rFonts w:cs="Times New Roman"/>
          <w:lang w:val="cs-CZ"/>
        </w:rPr>
        <w:t>Requirements</w:t>
      </w:r>
      <w:proofErr w:type="spellEnd"/>
      <w:r>
        <w:rPr>
          <w:rFonts w:cs="Times New Roman"/>
          <w:lang w:val="cs-CZ"/>
        </w:rPr>
        <w:t xml:space="preserve"> </w:t>
      </w:r>
      <w:proofErr w:type="spellStart"/>
      <w:r>
        <w:rPr>
          <w:rFonts w:cs="Times New Roman"/>
          <w:lang w:val="cs-CZ"/>
        </w:rPr>
        <w:t>Specification</w:t>
      </w:r>
      <w:proofErr w:type="spellEnd"/>
      <w:r>
        <w:rPr>
          <w:rFonts w:cs="Times New Roman"/>
          <w:lang w:val="cs-CZ"/>
        </w:rPr>
        <w:t xml:space="preserve"> by Karl E. </w:t>
      </w:r>
      <w:proofErr w:type="spellStart"/>
      <w:r>
        <w:rPr>
          <w:rFonts w:cs="Times New Roman"/>
          <w:lang w:val="cs-CZ"/>
        </w:rPr>
        <w:t>Wiegers</w:t>
      </w:r>
      <w:proofErr w:type="spellEnd"/>
    </w:p>
    <w:p w14:paraId="51DE08E5" w14:textId="77777777" w:rsidR="00BB2046" w:rsidRDefault="00BB2046">
      <w:pPr>
        <w:numPr>
          <w:ilvl w:val="0"/>
          <w:numId w:val="3"/>
        </w:numPr>
      </w:pPr>
      <w:r>
        <w:rPr>
          <w:rFonts w:cs="Times New Roman"/>
          <w:lang w:val="cs-CZ"/>
        </w:rPr>
        <w:t xml:space="preserve">SAFE™ </w:t>
      </w:r>
      <w:proofErr w:type="spellStart"/>
      <w:r>
        <w:rPr>
          <w:rFonts w:cs="Times New Roman"/>
          <w:lang w:val="cs-CZ"/>
        </w:rPr>
        <w:t>Development</w:t>
      </w:r>
      <w:proofErr w:type="spellEnd"/>
      <w:r>
        <w:rPr>
          <w:rFonts w:cs="Times New Roman"/>
          <w:lang w:val="cs-CZ"/>
        </w:rPr>
        <w:t xml:space="preserve"> </w:t>
      </w:r>
      <w:proofErr w:type="spellStart"/>
      <w:r>
        <w:rPr>
          <w:rFonts w:cs="Times New Roman"/>
          <w:lang w:val="cs-CZ"/>
        </w:rPr>
        <w:t>System</w:t>
      </w:r>
      <w:proofErr w:type="spellEnd"/>
      <w:r>
        <w:rPr>
          <w:rFonts w:cs="Times New Roman"/>
          <w:lang w:val="cs-CZ"/>
        </w:rPr>
        <w:t xml:space="preserve"> </w:t>
      </w:r>
      <w:proofErr w:type="spellStart"/>
      <w:r>
        <w:rPr>
          <w:rFonts w:cs="Times New Roman"/>
          <w:lang w:val="cs-CZ"/>
        </w:rPr>
        <w:t>Requirements</w:t>
      </w:r>
      <w:proofErr w:type="spellEnd"/>
    </w:p>
    <w:sectPr w:rsidR="00BB204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2240" w:h="15840"/>
      <w:pgMar w:top="1440" w:right="1296" w:bottom="1440" w:left="1296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Šimon Rozsíval" w:date="2014-05-01T23:52:00Z" w:initials="ŠR">
    <w:p w14:paraId="153015C4" w14:textId="08062D3C" w:rsidR="0057559B" w:rsidRDefault="0057559B">
      <w:pPr>
        <w:pStyle w:val="CommentText"/>
      </w:pPr>
      <w:r>
        <w:rPr>
          <w:rStyle w:val="CommentReference"/>
        </w:rPr>
        <w:annotationRef/>
      </w:r>
      <w:r>
        <w:t xml:space="preserve">43 </w:t>
      </w:r>
      <w:proofErr w:type="spellStart"/>
      <w:r>
        <w:t>slov</w:t>
      </w:r>
      <w:proofErr w:type="spellEnd"/>
    </w:p>
  </w:comment>
  <w:comment w:id="268" w:author="Šimon Rozsíval" w:date="2014-05-01T21:21:00Z" w:initials="ŠR">
    <w:p w14:paraId="535B4EA4" w14:textId="45439ECF" w:rsidR="0057559B" w:rsidRDefault="0057559B">
      <w:pPr>
        <w:pStyle w:val="CommentText"/>
      </w:pPr>
      <w:r>
        <w:rPr>
          <w:rStyle w:val="CommentReference"/>
        </w:rPr>
        <w:annotationRef/>
      </w:r>
      <w:proofErr w:type="spellStart"/>
      <w:r>
        <w:t>Nejsem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jistý</w:t>
      </w:r>
      <w:proofErr w:type="spellEnd"/>
      <w:r>
        <w:t xml:space="preserve">, co </w:t>
      </w:r>
      <w:proofErr w:type="spellStart"/>
      <w:r>
        <w:t>přesně</w:t>
      </w:r>
      <w:proofErr w:type="spellEnd"/>
      <w:r>
        <w:t xml:space="preserve"> </w:t>
      </w:r>
      <w:proofErr w:type="spellStart"/>
      <w:r>
        <w:t>popisovat</w:t>
      </w:r>
      <w:proofErr w:type="spellEnd"/>
      <w:r>
        <w:t xml:space="preserve"> v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části</w:t>
      </w:r>
      <w:proofErr w:type="spellEnd"/>
      <w:r>
        <w:t xml:space="preserve"> – </w:t>
      </w:r>
      <w:proofErr w:type="spellStart"/>
      <w:r>
        <w:t>popsat</w:t>
      </w:r>
      <w:proofErr w:type="spellEnd"/>
      <w:r>
        <w:t xml:space="preserve"> Canvas 2D, </w:t>
      </w:r>
      <w:proofErr w:type="spellStart"/>
      <w:r>
        <w:t>getUserMedia</w:t>
      </w:r>
      <w:proofErr w:type="spellEnd"/>
      <w:r>
        <w:t xml:space="preserve"> – audio, Wacom </w:t>
      </w:r>
      <w:proofErr w:type="spellStart"/>
      <w:r>
        <w:t>WebPAPI</w:t>
      </w:r>
      <w:proofErr w:type="spellEnd"/>
      <w:r>
        <w:t>?</w:t>
      </w:r>
    </w:p>
  </w:comment>
  <w:comment w:id="345" w:author="Šimon Rozsíval" w:date="2014-05-01T22:30:00Z" w:initials="ŠR">
    <w:p w14:paraId="7C822BAE" w14:textId="6729AA66" w:rsidR="0057559B" w:rsidRDefault="0057559B">
      <w:pPr>
        <w:pStyle w:val="CommentText"/>
      </w:pPr>
      <w:r>
        <w:rPr>
          <w:rStyle w:val="CommentReference"/>
        </w:rPr>
        <w:annotationRef/>
      </w:r>
      <w:r>
        <w:t xml:space="preserve">Na </w:t>
      </w:r>
      <w:proofErr w:type="spellStart"/>
      <w:r>
        <w:t>té</w:t>
      </w:r>
      <w:proofErr w:type="spellEnd"/>
      <w:r>
        <w:t xml:space="preserve"> formulaic </w:t>
      </w:r>
      <w:proofErr w:type="spellStart"/>
      <w:r>
        <w:t>musím</w:t>
      </w:r>
      <w:proofErr w:type="spellEnd"/>
      <w:r>
        <w:t xml:space="preserve"> </w:t>
      </w:r>
      <w:proofErr w:type="spellStart"/>
      <w:r>
        <w:t>zapracovat</w:t>
      </w:r>
      <w:proofErr w:type="spellEnd"/>
      <w:r>
        <w:t xml:space="preserve">, je to </w:t>
      </w:r>
      <w:proofErr w:type="spellStart"/>
      <w:r>
        <w:t>krkolomné</w:t>
      </w:r>
      <w:proofErr w:type="spellEnd"/>
      <w:r>
        <w:t>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3015C4" w15:done="0"/>
  <w15:commentEx w15:paraId="535B4EA4" w15:done="0"/>
  <w15:commentEx w15:paraId="2B7C06F4" w15:done="0"/>
  <w15:commentEx w15:paraId="10779774" w15:done="0"/>
  <w15:commentEx w15:paraId="7C822BAE" w15:done="0"/>
  <w15:commentEx w15:paraId="69DC56E4" w15:done="0"/>
  <w15:commentEx w15:paraId="1E605D8A" w15:done="0"/>
  <w15:commentEx w15:paraId="61BF237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60809" w14:textId="77777777" w:rsidR="0057559B" w:rsidRDefault="0057559B">
      <w:pPr>
        <w:spacing w:after="0" w:line="240" w:lineRule="auto"/>
      </w:pPr>
      <w:r>
        <w:separator/>
      </w:r>
    </w:p>
  </w:endnote>
  <w:endnote w:type="continuationSeparator" w:id="0">
    <w:p w14:paraId="6430E68E" w14:textId="77777777" w:rsidR="0057559B" w:rsidRDefault="0057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C3665" w14:textId="77777777" w:rsidR="0057559B" w:rsidRDefault="0057559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EF263" w14:textId="77777777" w:rsidR="0057559B" w:rsidRDefault="0057559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0583C" w14:textId="77777777" w:rsidR="0057559B" w:rsidRDefault="0057559B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F6CF3" w14:textId="77777777" w:rsidR="0057559B" w:rsidRDefault="0057559B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2A713" w14:textId="77777777" w:rsidR="0057559B" w:rsidRDefault="0057559B">
    <w:pPr>
      <w:pStyle w:val="Footer"/>
    </w:pPr>
    <w:r>
      <w:rPr>
        <w:noProof/>
        <w:lang w:eastAsia="en-US"/>
      </w:rPr>
      <w:drawing>
        <wp:inline distT="0" distB="0" distL="0" distR="0" wp14:anchorId="75117677" wp14:editId="39FAB8AE">
          <wp:extent cx="6124575" cy="4591050"/>
          <wp:effectExtent l="0" t="0" r="9525" b="0"/>
          <wp:docPr id="3" name="obrázek 3" descr="nahrava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ahrava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4575" cy="459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21F0F" w14:textId="77777777" w:rsidR="0057559B" w:rsidRDefault="0057559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687FDD" w14:textId="77777777" w:rsidR="0057559B" w:rsidRDefault="0057559B">
      <w:pPr>
        <w:spacing w:after="0" w:line="240" w:lineRule="auto"/>
      </w:pPr>
      <w:r>
        <w:separator/>
      </w:r>
    </w:p>
  </w:footnote>
  <w:footnote w:type="continuationSeparator" w:id="0">
    <w:p w14:paraId="49FF27D8" w14:textId="77777777" w:rsidR="0057559B" w:rsidRDefault="00575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1C6668" w14:textId="77777777" w:rsidR="0057559B" w:rsidRDefault="0057559B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B720B" w14:textId="77777777" w:rsidR="0057559B" w:rsidRDefault="0057559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84FBE" w14:textId="77777777" w:rsidR="0057559B" w:rsidRDefault="0057559B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89C7E" w14:textId="77777777" w:rsidR="0057559B" w:rsidRDefault="0057559B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FED35" w14:textId="77777777" w:rsidR="0057559B" w:rsidRDefault="0057559B">
    <w:pPr>
      <w:pStyle w:val="Header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A8E8" w14:textId="77777777" w:rsidR="0057559B" w:rsidRDefault="0057559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3">
    <w:nsid w:val="1AD62EA8"/>
    <w:multiLevelType w:val="hybridMultilevel"/>
    <w:tmpl w:val="9B7EB5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01141"/>
    <w:multiLevelType w:val="hybridMultilevel"/>
    <w:tmpl w:val="FE385B6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27B55"/>
    <w:multiLevelType w:val="hybridMultilevel"/>
    <w:tmpl w:val="5F88505A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1815A58"/>
    <w:multiLevelType w:val="hybridMultilevel"/>
    <w:tmpl w:val="B666F57A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420613F1"/>
    <w:multiLevelType w:val="hybridMultilevel"/>
    <w:tmpl w:val="6FFA508A"/>
    <w:lvl w:ilvl="0" w:tplc="E7CAECA8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BFD641F"/>
    <w:multiLevelType w:val="hybridMultilevel"/>
    <w:tmpl w:val="6E80C7A6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5FC72AD"/>
    <w:multiLevelType w:val="hybridMultilevel"/>
    <w:tmpl w:val="D47C10F4"/>
    <w:lvl w:ilvl="0" w:tplc="191E1506">
      <w:start w:val="1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D994AA5"/>
    <w:multiLevelType w:val="hybridMultilevel"/>
    <w:tmpl w:val="D1B250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D91A94"/>
    <w:multiLevelType w:val="hybridMultilevel"/>
    <w:tmpl w:val="D4045E6C"/>
    <w:lvl w:ilvl="0" w:tplc="98A8F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B80925"/>
    <w:multiLevelType w:val="hybridMultilevel"/>
    <w:tmpl w:val="BBC651EC"/>
    <w:lvl w:ilvl="0" w:tplc="2258D5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B03715D"/>
    <w:multiLevelType w:val="hybridMultilevel"/>
    <w:tmpl w:val="990600D8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8"/>
  </w:num>
  <w:num w:numId="6">
    <w:abstractNumId w:val="13"/>
  </w:num>
  <w:num w:numId="7">
    <w:abstractNumId w:val="5"/>
  </w:num>
  <w:num w:numId="8">
    <w:abstractNumId w:val="6"/>
  </w:num>
  <w:num w:numId="9">
    <w:abstractNumId w:val="9"/>
  </w:num>
  <w:num w:numId="10">
    <w:abstractNumId w:val="10"/>
  </w:num>
  <w:num w:numId="11">
    <w:abstractNumId w:val="4"/>
  </w:num>
  <w:num w:numId="12">
    <w:abstractNumId w:val="7"/>
  </w:num>
  <w:num w:numId="13">
    <w:abstractNumId w:val="3"/>
  </w:num>
  <w:num w:numId="1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Šimon Rozsíval">
    <w15:presenceInfo w15:providerId="Windows Live" w15:userId="0f38f556b80ae8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E00"/>
    <w:rsid w:val="0001142B"/>
    <w:rsid w:val="0002516D"/>
    <w:rsid w:val="0002539A"/>
    <w:rsid w:val="00030B04"/>
    <w:rsid w:val="000362BB"/>
    <w:rsid w:val="00036AB9"/>
    <w:rsid w:val="000535CE"/>
    <w:rsid w:val="00092D66"/>
    <w:rsid w:val="00094C8B"/>
    <w:rsid w:val="000957FB"/>
    <w:rsid w:val="000A2F06"/>
    <w:rsid w:val="000A51E9"/>
    <w:rsid w:val="000A53E4"/>
    <w:rsid w:val="000B4AEA"/>
    <w:rsid w:val="000C0AC5"/>
    <w:rsid w:val="000C6220"/>
    <w:rsid w:val="000D0557"/>
    <w:rsid w:val="000D3863"/>
    <w:rsid w:val="000E4747"/>
    <w:rsid w:val="000F19C8"/>
    <w:rsid w:val="000F3CFA"/>
    <w:rsid w:val="000F5E83"/>
    <w:rsid w:val="0010459D"/>
    <w:rsid w:val="00106D36"/>
    <w:rsid w:val="0011244E"/>
    <w:rsid w:val="00114475"/>
    <w:rsid w:val="001157DB"/>
    <w:rsid w:val="00120E8B"/>
    <w:rsid w:val="00130B90"/>
    <w:rsid w:val="001342BC"/>
    <w:rsid w:val="0014494F"/>
    <w:rsid w:val="00146C5D"/>
    <w:rsid w:val="0015164A"/>
    <w:rsid w:val="001555CD"/>
    <w:rsid w:val="00163C0A"/>
    <w:rsid w:val="00163E00"/>
    <w:rsid w:val="00165ABF"/>
    <w:rsid w:val="0017420F"/>
    <w:rsid w:val="001820B1"/>
    <w:rsid w:val="00185701"/>
    <w:rsid w:val="00187C85"/>
    <w:rsid w:val="001A36BA"/>
    <w:rsid w:val="001B1C39"/>
    <w:rsid w:val="001C1F52"/>
    <w:rsid w:val="001D2D49"/>
    <w:rsid w:val="001D3E4A"/>
    <w:rsid w:val="00204877"/>
    <w:rsid w:val="00207782"/>
    <w:rsid w:val="002164BA"/>
    <w:rsid w:val="00220F70"/>
    <w:rsid w:val="00227CF6"/>
    <w:rsid w:val="0023049F"/>
    <w:rsid w:val="00235737"/>
    <w:rsid w:val="00236160"/>
    <w:rsid w:val="00237EEF"/>
    <w:rsid w:val="00252CB9"/>
    <w:rsid w:val="00255FC3"/>
    <w:rsid w:val="002630D7"/>
    <w:rsid w:val="0027054E"/>
    <w:rsid w:val="0027195A"/>
    <w:rsid w:val="00273222"/>
    <w:rsid w:val="00273B75"/>
    <w:rsid w:val="00281EFE"/>
    <w:rsid w:val="002917E7"/>
    <w:rsid w:val="00297EC2"/>
    <w:rsid w:val="002B71BA"/>
    <w:rsid w:val="002B799A"/>
    <w:rsid w:val="002C37A7"/>
    <w:rsid w:val="002C6E50"/>
    <w:rsid w:val="002F1F73"/>
    <w:rsid w:val="003071CA"/>
    <w:rsid w:val="00310BEA"/>
    <w:rsid w:val="00314758"/>
    <w:rsid w:val="003210FA"/>
    <w:rsid w:val="00330484"/>
    <w:rsid w:val="00330AC0"/>
    <w:rsid w:val="003409D7"/>
    <w:rsid w:val="00350D4E"/>
    <w:rsid w:val="00357442"/>
    <w:rsid w:val="00361C66"/>
    <w:rsid w:val="00366C32"/>
    <w:rsid w:val="00370F5B"/>
    <w:rsid w:val="003831A3"/>
    <w:rsid w:val="0038375E"/>
    <w:rsid w:val="003904BF"/>
    <w:rsid w:val="00397934"/>
    <w:rsid w:val="003A249C"/>
    <w:rsid w:val="003A5B0A"/>
    <w:rsid w:val="003A7667"/>
    <w:rsid w:val="003B1705"/>
    <w:rsid w:val="003B70FB"/>
    <w:rsid w:val="003B7B3B"/>
    <w:rsid w:val="003E06D6"/>
    <w:rsid w:val="003E4373"/>
    <w:rsid w:val="003E5AC1"/>
    <w:rsid w:val="00403814"/>
    <w:rsid w:val="0040574B"/>
    <w:rsid w:val="00405821"/>
    <w:rsid w:val="00421214"/>
    <w:rsid w:val="00425D7D"/>
    <w:rsid w:val="00431C2A"/>
    <w:rsid w:val="00433100"/>
    <w:rsid w:val="004448D1"/>
    <w:rsid w:val="00447796"/>
    <w:rsid w:val="00454AF2"/>
    <w:rsid w:val="004604EB"/>
    <w:rsid w:val="004661B6"/>
    <w:rsid w:val="00470F6F"/>
    <w:rsid w:val="0047354B"/>
    <w:rsid w:val="0047478A"/>
    <w:rsid w:val="004760F2"/>
    <w:rsid w:val="00493676"/>
    <w:rsid w:val="0049509F"/>
    <w:rsid w:val="004A34FC"/>
    <w:rsid w:val="004A7001"/>
    <w:rsid w:val="004A765C"/>
    <w:rsid w:val="004C0F47"/>
    <w:rsid w:val="004C70F5"/>
    <w:rsid w:val="004D0617"/>
    <w:rsid w:val="004D2D6A"/>
    <w:rsid w:val="004D309F"/>
    <w:rsid w:val="004D3CB1"/>
    <w:rsid w:val="004D5437"/>
    <w:rsid w:val="004E5D57"/>
    <w:rsid w:val="004F5155"/>
    <w:rsid w:val="00513500"/>
    <w:rsid w:val="00514146"/>
    <w:rsid w:val="00515B42"/>
    <w:rsid w:val="00520D9F"/>
    <w:rsid w:val="005352D2"/>
    <w:rsid w:val="0054328D"/>
    <w:rsid w:val="0054598B"/>
    <w:rsid w:val="005750FE"/>
    <w:rsid w:val="0057559B"/>
    <w:rsid w:val="00581607"/>
    <w:rsid w:val="00583D2F"/>
    <w:rsid w:val="005853DE"/>
    <w:rsid w:val="00587FCE"/>
    <w:rsid w:val="005A0BC9"/>
    <w:rsid w:val="005A69FF"/>
    <w:rsid w:val="005B0B5F"/>
    <w:rsid w:val="005B18D0"/>
    <w:rsid w:val="005B34D3"/>
    <w:rsid w:val="005C6B8D"/>
    <w:rsid w:val="005E6E72"/>
    <w:rsid w:val="005F5B56"/>
    <w:rsid w:val="005F7D71"/>
    <w:rsid w:val="00600794"/>
    <w:rsid w:val="00605159"/>
    <w:rsid w:val="00611F46"/>
    <w:rsid w:val="00612816"/>
    <w:rsid w:val="006130BC"/>
    <w:rsid w:val="006159DC"/>
    <w:rsid w:val="00620C60"/>
    <w:rsid w:val="006334FB"/>
    <w:rsid w:val="006365A6"/>
    <w:rsid w:val="006427A4"/>
    <w:rsid w:val="00642DD5"/>
    <w:rsid w:val="0065460E"/>
    <w:rsid w:val="00656D42"/>
    <w:rsid w:val="006637DB"/>
    <w:rsid w:val="006667D3"/>
    <w:rsid w:val="0066762D"/>
    <w:rsid w:val="00674B89"/>
    <w:rsid w:val="00676208"/>
    <w:rsid w:val="00694D9F"/>
    <w:rsid w:val="006975B2"/>
    <w:rsid w:val="006A3738"/>
    <w:rsid w:val="006B4888"/>
    <w:rsid w:val="006B7755"/>
    <w:rsid w:val="006D2114"/>
    <w:rsid w:val="006D4AF3"/>
    <w:rsid w:val="006E2495"/>
    <w:rsid w:val="006F5544"/>
    <w:rsid w:val="007051A9"/>
    <w:rsid w:val="00715322"/>
    <w:rsid w:val="00720EE0"/>
    <w:rsid w:val="007213E6"/>
    <w:rsid w:val="00725637"/>
    <w:rsid w:val="007325D4"/>
    <w:rsid w:val="00753E38"/>
    <w:rsid w:val="00756D88"/>
    <w:rsid w:val="007653D6"/>
    <w:rsid w:val="0077385F"/>
    <w:rsid w:val="00775978"/>
    <w:rsid w:val="00780327"/>
    <w:rsid w:val="00781442"/>
    <w:rsid w:val="0078190D"/>
    <w:rsid w:val="00783B19"/>
    <w:rsid w:val="007904DA"/>
    <w:rsid w:val="007A00A3"/>
    <w:rsid w:val="007A0DAE"/>
    <w:rsid w:val="007A79CE"/>
    <w:rsid w:val="007B3F10"/>
    <w:rsid w:val="007B5E70"/>
    <w:rsid w:val="007C3645"/>
    <w:rsid w:val="007E2DB2"/>
    <w:rsid w:val="00805504"/>
    <w:rsid w:val="008066E7"/>
    <w:rsid w:val="00807A6B"/>
    <w:rsid w:val="00821230"/>
    <w:rsid w:val="008253AF"/>
    <w:rsid w:val="0083566C"/>
    <w:rsid w:val="00836DC5"/>
    <w:rsid w:val="0084330D"/>
    <w:rsid w:val="008474B3"/>
    <w:rsid w:val="0085352F"/>
    <w:rsid w:val="008600D7"/>
    <w:rsid w:val="008613AE"/>
    <w:rsid w:val="00875BF1"/>
    <w:rsid w:val="00880D4A"/>
    <w:rsid w:val="00881C23"/>
    <w:rsid w:val="00893D09"/>
    <w:rsid w:val="00895BC2"/>
    <w:rsid w:val="00896AAD"/>
    <w:rsid w:val="008A2790"/>
    <w:rsid w:val="008B133D"/>
    <w:rsid w:val="008B24BF"/>
    <w:rsid w:val="008B5C0D"/>
    <w:rsid w:val="008C0772"/>
    <w:rsid w:val="008D2557"/>
    <w:rsid w:val="008D4DC4"/>
    <w:rsid w:val="009000E1"/>
    <w:rsid w:val="0090526E"/>
    <w:rsid w:val="0090796E"/>
    <w:rsid w:val="00910095"/>
    <w:rsid w:val="009123D3"/>
    <w:rsid w:val="00912F26"/>
    <w:rsid w:val="009163F7"/>
    <w:rsid w:val="0092582B"/>
    <w:rsid w:val="009357FB"/>
    <w:rsid w:val="00937E61"/>
    <w:rsid w:val="009518D9"/>
    <w:rsid w:val="00952C28"/>
    <w:rsid w:val="00956CF1"/>
    <w:rsid w:val="009655C8"/>
    <w:rsid w:val="00973428"/>
    <w:rsid w:val="00974968"/>
    <w:rsid w:val="00976E4D"/>
    <w:rsid w:val="0099159F"/>
    <w:rsid w:val="00996933"/>
    <w:rsid w:val="00997955"/>
    <w:rsid w:val="009B24ED"/>
    <w:rsid w:val="009C38C2"/>
    <w:rsid w:val="009C5DE3"/>
    <w:rsid w:val="009C6013"/>
    <w:rsid w:val="009D49CC"/>
    <w:rsid w:val="009D7B2B"/>
    <w:rsid w:val="00A04E31"/>
    <w:rsid w:val="00A10EDA"/>
    <w:rsid w:val="00A16581"/>
    <w:rsid w:val="00A66E2B"/>
    <w:rsid w:val="00A7495B"/>
    <w:rsid w:val="00A95424"/>
    <w:rsid w:val="00AA4A2F"/>
    <w:rsid w:val="00AA6256"/>
    <w:rsid w:val="00AB003C"/>
    <w:rsid w:val="00AB01D5"/>
    <w:rsid w:val="00AB1B59"/>
    <w:rsid w:val="00AC0794"/>
    <w:rsid w:val="00AC2534"/>
    <w:rsid w:val="00AC592C"/>
    <w:rsid w:val="00AF1DE4"/>
    <w:rsid w:val="00AF4BFA"/>
    <w:rsid w:val="00AF7531"/>
    <w:rsid w:val="00AF7A66"/>
    <w:rsid w:val="00B0231D"/>
    <w:rsid w:val="00B1325E"/>
    <w:rsid w:val="00B26147"/>
    <w:rsid w:val="00B262E4"/>
    <w:rsid w:val="00B34200"/>
    <w:rsid w:val="00B3675C"/>
    <w:rsid w:val="00B409C7"/>
    <w:rsid w:val="00B50C73"/>
    <w:rsid w:val="00B51F69"/>
    <w:rsid w:val="00B61BE0"/>
    <w:rsid w:val="00B628AF"/>
    <w:rsid w:val="00B642BF"/>
    <w:rsid w:val="00B74836"/>
    <w:rsid w:val="00B91129"/>
    <w:rsid w:val="00BA102D"/>
    <w:rsid w:val="00BA40CA"/>
    <w:rsid w:val="00BA4F7C"/>
    <w:rsid w:val="00BA55E5"/>
    <w:rsid w:val="00BB2046"/>
    <w:rsid w:val="00BB36A4"/>
    <w:rsid w:val="00BB7252"/>
    <w:rsid w:val="00BC076A"/>
    <w:rsid w:val="00BC2400"/>
    <w:rsid w:val="00BE2B34"/>
    <w:rsid w:val="00BF5364"/>
    <w:rsid w:val="00C11018"/>
    <w:rsid w:val="00C13F9F"/>
    <w:rsid w:val="00C14AF4"/>
    <w:rsid w:val="00C23EA4"/>
    <w:rsid w:val="00C27E30"/>
    <w:rsid w:val="00C33247"/>
    <w:rsid w:val="00C36626"/>
    <w:rsid w:val="00C3710D"/>
    <w:rsid w:val="00C475F9"/>
    <w:rsid w:val="00C57BE0"/>
    <w:rsid w:val="00C72016"/>
    <w:rsid w:val="00C82232"/>
    <w:rsid w:val="00C82E10"/>
    <w:rsid w:val="00C86628"/>
    <w:rsid w:val="00C92DE5"/>
    <w:rsid w:val="00C94F71"/>
    <w:rsid w:val="00CA2864"/>
    <w:rsid w:val="00CA63DC"/>
    <w:rsid w:val="00CA7106"/>
    <w:rsid w:val="00CB3F94"/>
    <w:rsid w:val="00CB5DA0"/>
    <w:rsid w:val="00CC6948"/>
    <w:rsid w:val="00CD4228"/>
    <w:rsid w:val="00CE7619"/>
    <w:rsid w:val="00CF2704"/>
    <w:rsid w:val="00D025E0"/>
    <w:rsid w:val="00D04F39"/>
    <w:rsid w:val="00D0692E"/>
    <w:rsid w:val="00D210E7"/>
    <w:rsid w:val="00D27857"/>
    <w:rsid w:val="00D32698"/>
    <w:rsid w:val="00D346DF"/>
    <w:rsid w:val="00D365AA"/>
    <w:rsid w:val="00D428B1"/>
    <w:rsid w:val="00D431A1"/>
    <w:rsid w:val="00D43BBD"/>
    <w:rsid w:val="00D44349"/>
    <w:rsid w:val="00D47DF4"/>
    <w:rsid w:val="00D53711"/>
    <w:rsid w:val="00D57607"/>
    <w:rsid w:val="00D72126"/>
    <w:rsid w:val="00D770B9"/>
    <w:rsid w:val="00D801C5"/>
    <w:rsid w:val="00D804CF"/>
    <w:rsid w:val="00D8162F"/>
    <w:rsid w:val="00DA6343"/>
    <w:rsid w:val="00DB0812"/>
    <w:rsid w:val="00DB42FF"/>
    <w:rsid w:val="00DB6ABE"/>
    <w:rsid w:val="00DC00A4"/>
    <w:rsid w:val="00DC54CB"/>
    <w:rsid w:val="00DC5D35"/>
    <w:rsid w:val="00DC77DD"/>
    <w:rsid w:val="00DC7CD2"/>
    <w:rsid w:val="00DE3F62"/>
    <w:rsid w:val="00DF141E"/>
    <w:rsid w:val="00DF1D24"/>
    <w:rsid w:val="00DF28BD"/>
    <w:rsid w:val="00DF6483"/>
    <w:rsid w:val="00DF6D50"/>
    <w:rsid w:val="00E12A2C"/>
    <w:rsid w:val="00E33A98"/>
    <w:rsid w:val="00E346F3"/>
    <w:rsid w:val="00E52A31"/>
    <w:rsid w:val="00E5552B"/>
    <w:rsid w:val="00E56714"/>
    <w:rsid w:val="00E60AA8"/>
    <w:rsid w:val="00E626F1"/>
    <w:rsid w:val="00E63B39"/>
    <w:rsid w:val="00E67650"/>
    <w:rsid w:val="00E7459A"/>
    <w:rsid w:val="00E756E6"/>
    <w:rsid w:val="00E767B3"/>
    <w:rsid w:val="00E77C99"/>
    <w:rsid w:val="00E92DB1"/>
    <w:rsid w:val="00E939A0"/>
    <w:rsid w:val="00E96C4D"/>
    <w:rsid w:val="00EB6C85"/>
    <w:rsid w:val="00EC3F3B"/>
    <w:rsid w:val="00EC7DCF"/>
    <w:rsid w:val="00ED7ED9"/>
    <w:rsid w:val="00EF2F86"/>
    <w:rsid w:val="00EF4FC3"/>
    <w:rsid w:val="00EF54F2"/>
    <w:rsid w:val="00EF67B1"/>
    <w:rsid w:val="00EF7EC9"/>
    <w:rsid w:val="00F0539F"/>
    <w:rsid w:val="00F06E69"/>
    <w:rsid w:val="00F21BDF"/>
    <w:rsid w:val="00F24427"/>
    <w:rsid w:val="00F3038E"/>
    <w:rsid w:val="00F324BB"/>
    <w:rsid w:val="00F325BF"/>
    <w:rsid w:val="00F5502C"/>
    <w:rsid w:val="00F600ED"/>
    <w:rsid w:val="00F92656"/>
    <w:rsid w:val="00FA73FF"/>
    <w:rsid w:val="00FB3B03"/>
    <w:rsid w:val="00FB3C6E"/>
    <w:rsid w:val="00FB5828"/>
    <w:rsid w:val="00FD448C"/>
    <w:rsid w:val="00FE0C2E"/>
    <w:rsid w:val="00FE5DE1"/>
    <w:rsid w:val="00FF1AEF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E2C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0A4"/>
    <w:pPr>
      <w:suppressAutoHyphens/>
      <w:spacing w:after="120" w:line="240" w:lineRule="exact"/>
      <w:ind w:firstLine="284"/>
      <w:jc w:val="both"/>
    </w:pPr>
    <w:rPr>
      <w:rFonts w:ascii="Arial" w:hAnsi="Arial" w:cs="Times"/>
      <w:sz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1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outlineLvl w:val="3"/>
    </w:pPr>
    <w:rPr>
      <w:rFonts w:ascii="Times New Roman" w:hAnsi="Times New Roman" w:cs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outlineLvl w:val="4"/>
    </w:pPr>
    <w:rPr>
      <w:rFonts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outlineLvl w:val="5"/>
    </w:pPr>
    <w:rPr>
      <w:rFonts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outlineLvl w:val="6"/>
    </w:pPr>
    <w:rPr>
      <w:rFonts w:cs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outlineLvl w:val="7"/>
    </w:pPr>
    <w:rPr>
      <w:rFonts w:cs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outlineLvl w:val="8"/>
    </w:pPr>
    <w:rPr>
      <w:rFonts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Standardnpsmoodstavce1">
    <w:name w:val="Standardní písmo odstavce1"/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-Absatz-Standardschriftart1">
    <w:name w:val="WW-Absatz-Standardschriftart1"/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styleId="PageNumber">
    <w:name w:val="page number"/>
    <w:basedOn w:val="WW-DefaultParagraphFont11"/>
    <w:semiHidden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Odkaznarejstk">
    <w:name w:val="Odkaz na rejstřík"/>
  </w:style>
  <w:style w:type="paragraph" w:customStyle="1" w:styleId="Nadpis">
    <w:name w:val="Nadpis"/>
    <w:basedOn w:val="Normal"/>
    <w:next w:val="Subtitle"/>
    <w:pPr>
      <w:spacing w:before="240" w:after="720" w:line="240" w:lineRule="auto"/>
      <w:jc w:val="right"/>
    </w:pPr>
    <w:rPr>
      <w:rFonts w:cs="Arial"/>
      <w:b/>
      <w:kern w:val="1"/>
      <w:sz w:val="64"/>
    </w:rPr>
  </w:style>
  <w:style w:type="paragraph" w:styleId="BodyText">
    <w:name w:val="Body Text"/>
    <w:basedOn w:val="Normal"/>
    <w:semiHidden/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Cs w:val="24"/>
    </w:rPr>
  </w:style>
  <w:style w:type="paragraph" w:customStyle="1" w:styleId="Rejstk">
    <w:name w:val="Rejstřík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eastAsia="Arial" w:cs="Tahoma"/>
      <w:sz w:val="28"/>
      <w:szCs w:val="28"/>
    </w:rPr>
  </w:style>
  <w:style w:type="paragraph" w:customStyle="1" w:styleId="Titulek1">
    <w:name w:val="Titulek1"/>
    <w:basedOn w:val="Normal"/>
    <w:pPr>
      <w:suppressLineNumbers/>
      <w:spacing w:before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cs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after="0" w:line="220" w:lineRule="exact"/>
      <w:ind w:left="360" w:hanging="360"/>
    </w:pPr>
    <w:rPr>
      <w:b/>
      <w:lang w:val="cs-CZ"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 w:firstLine="0"/>
    </w:pPr>
    <w:rPr>
      <w:sz w:val="22"/>
    </w:rPr>
  </w:style>
  <w:style w:type="paragraph" w:customStyle="1" w:styleId="level4">
    <w:name w:val="level 4"/>
    <w:basedOn w:val="Normal"/>
    <w:pPr>
      <w:spacing w:before="120"/>
      <w:ind w:left="634" w:firstLine="0"/>
    </w:pPr>
  </w:style>
  <w:style w:type="paragraph" w:customStyle="1" w:styleId="level5">
    <w:name w:val="level 5"/>
    <w:basedOn w:val="Normal"/>
    <w:pPr>
      <w:tabs>
        <w:tab w:val="left" w:pos="2520"/>
      </w:tabs>
      <w:ind w:left="1440" w:firstLine="0"/>
    </w:p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 w:firstLine="0"/>
    </w:pPr>
    <w:rPr>
      <w:sz w:val="22"/>
      <w:lang w:val="cs-CZ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 w:firstLine="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 w:firstLine="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 w:firstLine="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 w:firstLine="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 w:firstLine="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 w:firstLine="0"/>
    </w:pPr>
  </w:style>
  <w:style w:type="paragraph" w:customStyle="1" w:styleId="template">
    <w:name w:val="template"/>
    <w:basedOn w:val="Normal"/>
    <w:rPr>
      <w:rFonts w:cs="Arial"/>
      <w:i/>
      <w:sz w:val="22"/>
    </w:r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cs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Nadpis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cs="Arial"/>
      <w:b/>
      <w:sz w:val="36"/>
    </w:rPr>
  </w:style>
  <w:style w:type="paragraph" w:customStyle="1" w:styleId="SuperTitle">
    <w:name w:val="SuperTitle"/>
    <w:basedOn w:val="Nadpis"/>
    <w:next w:val="Normal"/>
    <w:pPr>
      <w:pBdr>
        <w:top w:val="single" w:sz="40" w:space="1" w:color="000000"/>
      </w:pBdr>
      <w:spacing w:before="960" w:after="0"/>
    </w:pPr>
    <w:rPr>
      <w:sz w:val="28"/>
    </w:rPr>
  </w:style>
  <w:style w:type="paragraph" w:customStyle="1" w:styleId="line">
    <w:name w:val="line"/>
    <w:basedOn w:val="Nadpis"/>
    <w:pPr>
      <w:pBdr>
        <w:top w:val="single" w:sz="32" w:space="1" w:color="000000"/>
      </w:pBdr>
      <w:spacing w:after="0"/>
    </w:pPr>
    <w:rPr>
      <w:sz w:val="40"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azev2">
    <w:name w:val="Nazev2"/>
    <w:basedOn w:val="Normal"/>
    <w:next w:val="Nazev3"/>
    <w:pPr>
      <w:spacing w:after="0"/>
      <w:ind w:left="113" w:firstLine="0"/>
    </w:pPr>
    <w:rPr>
      <w:b/>
      <w:sz w:val="18"/>
    </w:rPr>
  </w:style>
  <w:style w:type="paragraph" w:customStyle="1" w:styleId="Nazev3">
    <w:name w:val="Nazev3"/>
    <w:basedOn w:val="Nazev2"/>
    <w:next w:val="Nazev4"/>
    <w:rPr>
      <w:b w:val="0"/>
      <w:i/>
      <w:sz w:val="16"/>
    </w:rPr>
  </w:style>
  <w:style w:type="paragraph" w:customStyle="1" w:styleId="Nazev4">
    <w:name w:val="Nazev4"/>
    <w:basedOn w:val="Nazev3"/>
    <w:next w:val="Odpoved2"/>
    <w:pPr>
      <w:spacing w:after="57"/>
    </w:pPr>
    <w:rPr>
      <w:lang w:val="cs-CZ"/>
    </w:rPr>
  </w:style>
  <w:style w:type="paragraph" w:customStyle="1" w:styleId="Odpoved1">
    <w:name w:val="Odpoved1"/>
    <w:basedOn w:val="Normal"/>
    <w:pPr>
      <w:ind w:left="113" w:firstLine="0"/>
    </w:pPr>
  </w:style>
  <w:style w:type="paragraph" w:customStyle="1" w:styleId="Odpoved2">
    <w:name w:val="Odpoved2"/>
    <w:basedOn w:val="Odpoved1"/>
    <w:pPr>
      <w:tabs>
        <w:tab w:val="center" w:leader="dot" w:pos="1701"/>
        <w:tab w:val="left" w:leader="dot" w:pos="1984"/>
        <w:tab w:val="left" w:pos="2268"/>
      </w:tabs>
      <w:spacing w:before="113" w:after="57"/>
    </w:pPr>
    <w:rPr>
      <w:sz w:val="20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paragraph" w:customStyle="1" w:styleId="Obsah10">
    <w:name w:val="Obsah 10"/>
    <w:basedOn w:val="Rejstk"/>
    <w:pPr>
      <w:tabs>
        <w:tab w:val="right" w:leader="dot" w:pos="7091"/>
      </w:tabs>
      <w:ind w:left="2547" w:firstLine="0"/>
    </w:pPr>
  </w:style>
  <w:style w:type="paragraph" w:customStyle="1" w:styleId="Obsahtabulky">
    <w:name w:val="Obsah tabulky"/>
    <w:basedOn w:val="Normal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8A2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BB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350D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3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73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738"/>
    <w:rPr>
      <w:rFonts w:ascii="Arial" w:hAnsi="Arial" w:cs="Times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738"/>
    <w:rPr>
      <w:rFonts w:ascii="Arial" w:hAnsi="Arial" w:cs="Times"/>
      <w:b/>
      <w:bCs/>
      <w:lang w:val="en-US" w:eastAsia="zh-CN"/>
    </w:rPr>
  </w:style>
  <w:style w:type="paragraph" w:styleId="Revision">
    <w:name w:val="Revision"/>
    <w:hidden/>
    <w:uiPriority w:val="99"/>
    <w:semiHidden/>
    <w:rsid w:val="00AA6256"/>
    <w:rPr>
      <w:rFonts w:ascii="Arial" w:hAnsi="Arial" w:cs="Times"/>
      <w:sz w:val="24"/>
      <w:lang w:val="en-US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6256"/>
    <w:pPr>
      <w:spacing w:after="0"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6256"/>
    <w:rPr>
      <w:rFonts w:ascii="Lucida Grande" w:hAnsi="Lucida Grande" w:cs="Times"/>
      <w:sz w:val="24"/>
      <w:szCs w:val="24"/>
      <w:lang w:val="en-US" w:eastAsia="zh-CN"/>
    </w:rPr>
  </w:style>
  <w:style w:type="character" w:styleId="HTMLAcronym">
    <w:name w:val="HTML Acronym"/>
    <w:basedOn w:val="DefaultParagraphFont"/>
    <w:uiPriority w:val="99"/>
    <w:semiHidden/>
    <w:unhideWhenUsed/>
    <w:rsid w:val="00252CB9"/>
  </w:style>
  <w:style w:type="character" w:customStyle="1" w:styleId="apple-converted-space">
    <w:name w:val="apple-converted-space"/>
    <w:basedOn w:val="DefaultParagraphFont"/>
    <w:rsid w:val="00252CB9"/>
  </w:style>
  <w:style w:type="character" w:styleId="FollowedHyperlink">
    <w:name w:val="FollowedHyperlink"/>
    <w:basedOn w:val="DefaultParagraphFont"/>
    <w:uiPriority w:val="99"/>
    <w:semiHidden/>
    <w:unhideWhenUsed/>
    <w:rsid w:val="00252CB9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8613A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8613A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0A4"/>
    <w:pPr>
      <w:suppressAutoHyphens/>
      <w:spacing w:after="120" w:line="240" w:lineRule="exact"/>
      <w:ind w:firstLine="284"/>
      <w:jc w:val="both"/>
    </w:pPr>
    <w:rPr>
      <w:rFonts w:ascii="Arial" w:hAnsi="Arial" w:cs="Times"/>
      <w:sz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1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outlineLvl w:val="3"/>
    </w:pPr>
    <w:rPr>
      <w:rFonts w:ascii="Times New Roman" w:hAnsi="Times New Roman" w:cs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outlineLvl w:val="4"/>
    </w:pPr>
    <w:rPr>
      <w:rFonts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outlineLvl w:val="5"/>
    </w:pPr>
    <w:rPr>
      <w:rFonts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outlineLvl w:val="6"/>
    </w:pPr>
    <w:rPr>
      <w:rFonts w:cs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outlineLvl w:val="7"/>
    </w:pPr>
    <w:rPr>
      <w:rFonts w:cs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outlineLvl w:val="8"/>
    </w:pPr>
    <w:rPr>
      <w:rFonts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Standardnpsmoodstavce1">
    <w:name w:val="Standardní písmo odstavce1"/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-Absatz-Standardschriftart1">
    <w:name w:val="WW-Absatz-Standardschriftart1"/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styleId="PageNumber">
    <w:name w:val="page number"/>
    <w:basedOn w:val="WW-DefaultParagraphFont11"/>
    <w:semiHidden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Odkaznarejstk">
    <w:name w:val="Odkaz na rejstřík"/>
  </w:style>
  <w:style w:type="paragraph" w:customStyle="1" w:styleId="Nadpis">
    <w:name w:val="Nadpis"/>
    <w:basedOn w:val="Normal"/>
    <w:next w:val="Subtitle"/>
    <w:pPr>
      <w:spacing w:before="240" w:after="720" w:line="240" w:lineRule="auto"/>
      <w:jc w:val="right"/>
    </w:pPr>
    <w:rPr>
      <w:rFonts w:cs="Arial"/>
      <w:b/>
      <w:kern w:val="1"/>
      <w:sz w:val="64"/>
    </w:rPr>
  </w:style>
  <w:style w:type="paragraph" w:styleId="BodyText">
    <w:name w:val="Body Text"/>
    <w:basedOn w:val="Normal"/>
    <w:semiHidden/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Cs w:val="24"/>
    </w:rPr>
  </w:style>
  <w:style w:type="paragraph" w:customStyle="1" w:styleId="Rejstk">
    <w:name w:val="Rejstřík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eastAsia="Arial" w:cs="Tahoma"/>
      <w:sz w:val="28"/>
      <w:szCs w:val="28"/>
    </w:rPr>
  </w:style>
  <w:style w:type="paragraph" w:customStyle="1" w:styleId="Titulek1">
    <w:name w:val="Titulek1"/>
    <w:basedOn w:val="Normal"/>
    <w:pPr>
      <w:suppressLineNumbers/>
      <w:spacing w:before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cs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after="0" w:line="220" w:lineRule="exact"/>
      <w:ind w:left="360" w:hanging="360"/>
    </w:pPr>
    <w:rPr>
      <w:b/>
      <w:lang w:val="cs-CZ"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 w:firstLine="0"/>
    </w:pPr>
    <w:rPr>
      <w:sz w:val="22"/>
    </w:rPr>
  </w:style>
  <w:style w:type="paragraph" w:customStyle="1" w:styleId="level4">
    <w:name w:val="level 4"/>
    <w:basedOn w:val="Normal"/>
    <w:pPr>
      <w:spacing w:before="120"/>
      <w:ind w:left="634" w:firstLine="0"/>
    </w:pPr>
  </w:style>
  <w:style w:type="paragraph" w:customStyle="1" w:styleId="level5">
    <w:name w:val="level 5"/>
    <w:basedOn w:val="Normal"/>
    <w:pPr>
      <w:tabs>
        <w:tab w:val="left" w:pos="2520"/>
      </w:tabs>
      <w:ind w:left="1440" w:firstLine="0"/>
    </w:p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 w:firstLine="0"/>
    </w:pPr>
    <w:rPr>
      <w:sz w:val="22"/>
      <w:lang w:val="cs-CZ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 w:firstLine="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 w:firstLine="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 w:firstLine="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 w:firstLine="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 w:firstLine="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 w:firstLine="0"/>
    </w:pPr>
  </w:style>
  <w:style w:type="paragraph" w:customStyle="1" w:styleId="template">
    <w:name w:val="template"/>
    <w:basedOn w:val="Normal"/>
    <w:rPr>
      <w:rFonts w:cs="Arial"/>
      <w:i/>
      <w:sz w:val="22"/>
    </w:r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cs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Nadpis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cs="Arial"/>
      <w:b/>
      <w:sz w:val="36"/>
    </w:rPr>
  </w:style>
  <w:style w:type="paragraph" w:customStyle="1" w:styleId="SuperTitle">
    <w:name w:val="SuperTitle"/>
    <w:basedOn w:val="Nadpis"/>
    <w:next w:val="Normal"/>
    <w:pPr>
      <w:pBdr>
        <w:top w:val="single" w:sz="40" w:space="1" w:color="000000"/>
      </w:pBdr>
      <w:spacing w:before="960" w:after="0"/>
    </w:pPr>
    <w:rPr>
      <w:sz w:val="28"/>
    </w:rPr>
  </w:style>
  <w:style w:type="paragraph" w:customStyle="1" w:styleId="line">
    <w:name w:val="line"/>
    <w:basedOn w:val="Nadpis"/>
    <w:pPr>
      <w:pBdr>
        <w:top w:val="single" w:sz="32" w:space="1" w:color="000000"/>
      </w:pBdr>
      <w:spacing w:after="0"/>
    </w:pPr>
    <w:rPr>
      <w:sz w:val="40"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azev2">
    <w:name w:val="Nazev2"/>
    <w:basedOn w:val="Normal"/>
    <w:next w:val="Nazev3"/>
    <w:pPr>
      <w:spacing w:after="0"/>
      <w:ind w:left="113" w:firstLine="0"/>
    </w:pPr>
    <w:rPr>
      <w:b/>
      <w:sz w:val="18"/>
    </w:rPr>
  </w:style>
  <w:style w:type="paragraph" w:customStyle="1" w:styleId="Nazev3">
    <w:name w:val="Nazev3"/>
    <w:basedOn w:val="Nazev2"/>
    <w:next w:val="Nazev4"/>
    <w:rPr>
      <w:b w:val="0"/>
      <w:i/>
      <w:sz w:val="16"/>
    </w:rPr>
  </w:style>
  <w:style w:type="paragraph" w:customStyle="1" w:styleId="Nazev4">
    <w:name w:val="Nazev4"/>
    <w:basedOn w:val="Nazev3"/>
    <w:next w:val="Odpoved2"/>
    <w:pPr>
      <w:spacing w:after="57"/>
    </w:pPr>
    <w:rPr>
      <w:lang w:val="cs-CZ"/>
    </w:rPr>
  </w:style>
  <w:style w:type="paragraph" w:customStyle="1" w:styleId="Odpoved1">
    <w:name w:val="Odpoved1"/>
    <w:basedOn w:val="Normal"/>
    <w:pPr>
      <w:ind w:left="113" w:firstLine="0"/>
    </w:pPr>
  </w:style>
  <w:style w:type="paragraph" w:customStyle="1" w:styleId="Odpoved2">
    <w:name w:val="Odpoved2"/>
    <w:basedOn w:val="Odpoved1"/>
    <w:pPr>
      <w:tabs>
        <w:tab w:val="center" w:leader="dot" w:pos="1701"/>
        <w:tab w:val="left" w:leader="dot" w:pos="1984"/>
        <w:tab w:val="left" w:pos="2268"/>
      </w:tabs>
      <w:spacing w:before="113" w:after="57"/>
    </w:pPr>
    <w:rPr>
      <w:sz w:val="20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paragraph" w:customStyle="1" w:styleId="Obsah10">
    <w:name w:val="Obsah 10"/>
    <w:basedOn w:val="Rejstk"/>
    <w:pPr>
      <w:tabs>
        <w:tab w:val="right" w:leader="dot" w:pos="7091"/>
      </w:tabs>
      <w:ind w:left="2547" w:firstLine="0"/>
    </w:pPr>
  </w:style>
  <w:style w:type="paragraph" w:customStyle="1" w:styleId="Obsahtabulky">
    <w:name w:val="Obsah tabulky"/>
    <w:basedOn w:val="Normal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8A2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BB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350D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3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73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738"/>
    <w:rPr>
      <w:rFonts w:ascii="Arial" w:hAnsi="Arial" w:cs="Times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738"/>
    <w:rPr>
      <w:rFonts w:ascii="Arial" w:hAnsi="Arial" w:cs="Times"/>
      <w:b/>
      <w:bCs/>
      <w:lang w:val="en-US" w:eastAsia="zh-CN"/>
    </w:rPr>
  </w:style>
  <w:style w:type="paragraph" w:styleId="Revision">
    <w:name w:val="Revision"/>
    <w:hidden/>
    <w:uiPriority w:val="99"/>
    <w:semiHidden/>
    <w:rsid w:val="00AA6256"/>
    <w:rPr>
      <w:rFonts w:ascii="Arial" w:hAnsi="Arial" w:cs="Times"/>
      <w:sz w:val="24"/>
      <w:lang w:val="en-US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6256"/>
    <w:pPr>
      <w:spacing w:after="0"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6256"/>
    <w:rPr>
      <w:rFonts w:ascii="Lucida Grande" w:hAnsi="Lucida Grande" w:cs="Times"/>
      <w:sz w:val="24"/>
      <w:szCs w:val="24"/>
      <w:lang w:val="en-US" w:eastAsia="zh-CN"/>
    </w:rPr>
  </w:style>
  <w:style w:type="character" w:styleId="HTMLAcronym">
    <w:name w:val="HTML Acronym"/>
    <w:basedOn w:val="DefaultParagraphFont"/>
    <w:uiPriority w:val="99"/>
    <w:semiHidden/>
    <w:unhideWhenUsed/>
    <w:rsid w:val="00252CB9"/>
  </w:style>
  <w:style w:type="character" w:customStyle="1" w:styleId="apple-converted-space">
    <w:name w:val="apple-converted-space"/>
    <w:basedOn w:val="DefaultParagraphFont"/>
    <w:rsid w:val="00252CB9"/>
  </w:style>
  <w:style w:type="character" w:styleId="FollowedHyperlink">
    <w:name w:val="FollowedHyperlink"/>
    <w:basedOn w:val="DefaultParagraphFont"/>
    <w:uiPriority w:val="99"/>
    <w:semiHidden/>
    <w:unhideWhenUsed/>
    <w:rsid w:val="00252CB9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8613A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8613A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openxmlformats.org/officeDocument/2006/relationships/header" Target="header4.xml"/><Relationship Id="rId21" Type="http://schemas.openxmlformats.org/officeDocument/2006/relationships/header" Target="header5.xml"/><Relationship Id="rId22" Type="http://schemas.openxmlformats.org/officeDocument/2006/relationships/footer" Target="footer4.xml"/><Relationship Id="rId23" Type="http://schemas.openxmlformats.org/officeDocument/2006/relationships/footer" Target="footer5.xml"/><Relationship Id="rId24" Type="http://schemas.openxmlformats.org/officeDocument/2006/relationships/header" Target="header6.xml"/><Relationship Id="rId25" Type="http://schemas.openxmlformats.org/officeDocument/2006/relationships/footer" Target="footer6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28" Type="http://schemas.microsoft.com/office/2011/relationships/commentsExtended" Target="commentsExtended.xml"/><Relationship Id="rId29" Type="http://schemas.microsoft.com/office/2011/relationships/people" Target="people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yperlink" Target="http://www.khanovaskola.cz/" TargetMode="External"/><Relationship Id="rId17" Type="http://schemas.openxmlformats.org/officeDocument/2006/relationships/hyperlink" Target="http://www.khanacademy.org/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9F022-8A4C-F146-90DC-5D55B6402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13</Pages>
  <Words>2894</Words>
  <Characters>16496</Characters>
  <Application>Microsoft Macintosh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Individual Software Project Specification Template</vt:lpstr>
      <vt:lpstr>Individual Software Project Specification Template</vt:lpstr>
    </vt:vector>
  </TitlesOfParts>
  <Company>Sisal</Company>
  <LinksUpToDate>false</LinksUpToDate>
  <CharactersWithSpaces>19352</CharactersWithSpaces>
  <SharedDoc>false</SharedDoc>
  <HLinks>
    <vt:vector size="72" baseType="variant">
      <vt:variant>
        <vt:i4>3473504</vt:i4>
      </vt:variant>
      <vt:variant>
        <vt:i4>36</vt:i4>
      </vt:variant>
      <vt:variant>
        <vt:i4>0</vt:i4>
      </vt:variant>
      <vt:variant>
        <vt:i4>5</vt:i4>
      </vt:variant>
      <vt:variant>
        <vt:lpwstr>http://www.khanacademy.org/</vt:lpwstr>
      </vt:variant>
      <vt:variant>
        <vt:lpwstr/>
      </vt:variant>
      <vt:variant>
        <vt:i4>8126526</vt:i4>
      </vt:variant>
      <vt:variant>
        <vt:i4>33</vt:i4>
      </vt:variant>
      <vt:variant>
        <vt:i4>0</vt:i4>
      </vt:variant>
      <vt:variant>
        <vt:i4>5</vt:i4>
      </vt:variant>
      <vt:variant>
        <vt:lpwstr>http://www.khanovaskola.cz/</vt:lpwstr>
      </vt:variant>
      <vt:variant>
        <vt:lpwstr/>
      </vt:variant>
      <vt:variant>
        <vt:i4>7143440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__RefHeading__19_286937332</vt:lpwstr>
      </vt:variant>
      <vt:variant>
        <vt:i4>6488080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__RefHeading__17_286937332</vt:lpwstr>
      </vt:variant>
      <vt:variant>
        <vt:i4>6357008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__RefHeading__15_286937332</vt:lpwstr>
      </vt:variant>
      <vt:variant>
        <vt:i4>6750224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__RefHeading__13_286937332</vt:lpwstr>
      </vt:variant>
      <vt:variant>
        <vt:i4>6619152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__RefHeading__11_286937332</vt:lpwstr>
      </vt:variant>
      <vt:variant>
        <vt:i4>3670086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__RefHeading__9_286937332</vt:lpwstr>
      </vt:variant>
      <vt:variant>
        <vt:i4>3670088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__RefHeading__7_286937332</vt:lpwstr>
      </vt:variant>
      <vt:variant>
        <vt:i4>3670090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__RefHeading__5_286937332</vt:lpwstr>
      </vt:variant>
      <vt:variant>
        <vt:i4>3670092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__RefHeading__3_286937332</vt:lpwstr>
      </vt:variant>
      <vt:variant>
        <vt:i4>3670094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__RefHeading__1_286937332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Software Project Specification Template</dc:title>
  <dc:creator>Department of Distributed and Dependable Systems</dc:creator>
  <cp:lastModifiedBy>Simon Rozsival</cp:lastModifiedBy>
  <cp:revision>179</cp:revision>
  <cp:lastPrinted>2014-04-02T21:29:00Z</cp:lastPrinted>
  <dcterms:created xsi:type="dcterms:W3CDTF">2014-04-02T21:28:00Z</dcterms:created>
  <dcterms:modified xsi:type="dcterms:W3CDTF">2014-06-01T18:05:00Z</dcterms:modified>
</cp:coreProperties>
</file>